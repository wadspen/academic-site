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4EF5" w14:textId="77777777" w:rsidR="00EE2CBA" w:rsidRPr="00AF1CA9" w:rsidRDefault="00E204A2" w:rsidP="00766972">
      <w:pPr>
        <w:jc w:val="center"/>
        <w:outlineLvl w:val="0"/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0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</w:pPr>
      <w:r w:rsidRPr="00AF1CA9">
        <w:rPr>
          <w:rFonts w:ascii="Big Caslon Medium" w:hAnsi="Big Caslon Medium" w:cs="Big Caslon Medium"/>
          <w:bCs/>
          <w:color w:val="000000" w:themeColor="text1"/>
          <w:sz w:val="40"/>
          <w:szCs w:val="48"/>
          <w:rPrChange w:id="1" w:author="Spencer Wadsworth" w:date="2017-09-13T18:51:00Z">
            <w:rPr>
              <w:rFonts w:ascii="Britannic Bold" w:hAnsi="Britannic Bold"/>
              <w:b/>
              <w:color w:val="1F3864" w:themeColor="accent1" w:themeShade="80"/>
              <w:sz w:val="44"/>
              <w:szCs w:val="48"/>
            </w:rPr>
          </w:rPrChange>
        </w:rPr>
        <w:t>Spencer G. Wadsworth</w:t>
      </w:r>
    </w:p>
    <w:p w14:paraId="132FDC55" w14:textId="78A67D53" w:rsidR="00E204A2" w:rsidRPr="00AF1CA9" w:rsidRDefault="00803CE0" w:rsidP="00766972">
      <w:pPr>
        <w:jc w:val="center"/>
        <w:outlineLvl w:val="0"/>
        <w:rPr>
          <w:bCs/>
          <w:color w:val="000000" w:themeColor="text1"/>
          <w:sz w:val="18"/>
          <w:rPrChange w:id="2" w:author="Spencer Wadsworth" w:date="2017-09-13T18:51:00Z">
            <w:rPr>
              <w:b/>
              <w:color w:val="000000" w:themeColor="text1"/>
              <w:sz w:val="20"/>
            </w:rPr>
          </w:rPrChange>
        </w:rPr>
      </w:pPr>
      <w:del w:id="3" w:author="Wadsworth, Spencer" w:date="2017-05-22T17:50:00Z">
        <w:r w:rsidRPr="00AF1CA9" w:rsidDel="00045886">
          <w:rPr>
            <w:bCs/>
            <w:color w:val="000000" w:themeColor="text1"/>
            <w:sz w:val="18"/>
            <w:rPrChange w:id="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linkedin.com/in/spencer-wadsworth-117193137 </w:delText>
        </w:r>
        <w:r w:rsidRPr="00AF1CA9" w:rsidDel="009C3DAC">
          <w:rPr>
            <w:bCs/>
            <w:color w:val="000000" w:themeColor="text1"/>
            <w:sz w:val="18"/>
            <w:rPrChange w:id="5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del>
      <w:del w:id="6" w:author="Wadsworth, Spencer" w:date="2017-05-22T17:51:00Z">
        <w:r w:rsidRPr="00AF1CA9" w:rsidDel="009C3DAC">
          <w:rPr>
            <w:bCs/>
            <w:color w:val="000000" w:themeColor="text1"/>
            <w:sz w:val="18"/>
            <w:rPrChange w:id="7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delText xml:space="preserve"> </w:delText>
        </w:r>
      </w:del>
      <w:r w:rsidR="00E204A2" w:rsidRPr="00AF1CA9">
        <w:rPr>
          <w:bCs/>
          <w:color w:val="000000" w:themeColor="text1"/>
          <w:sz w:val="18"/>
          <w:rPrChange w:id="8" w:author="Spencer Wadsworth" w:date="2017-09-13T18:51:00Z">
            <w:rPr>
              <w:b/>
              <w:color w:val="000000" w:themeColor="text1"/>
              <w:sz w:val="20"/>
            </w:rPr>
          </w:rPrChange>
        </w:rPr>
        <w:t>(208) 380-</w:t>
      </w:r>
      <w:r w:rsidR="00F8063E" w:rsidRPr="00AF1CA9">
        <w:rPr>
          <w:bCs/>
          <w:color w:val="000000" w:themeColor="text1"/>
          <w:sz w:val="18"/>
          <w:rPrChange w:id="9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0085 </w:t>
      </w:r>
      <w:r w:rsidRPr="00AF1CA9">
        <w:rPr>
          <w:bCs/>
          <w:color w:val="000000" w:themeColor="text1"/>
          <w:sz w:val="18"/>
          <w:rPrChange w:id="10" w:author="Spencer Wadsworth" w:date="2017-09-13T18:51:00Z">
            <w:rPr>
              <w:b/>
              <w:color w:val="000000" w:themeColor="text1"/>
              <w:sz w:val="20"/>
            </w:rPr>
          </w:rPrChange>
        </w:rPr>
        <w:sym w:font="Symbol" w:char="F0B7"/>
      </w:r>
      <w:r w:rsidRPr="00AF1CA9">
        <w:rPr>
          <w:bCs/>
          <w:color w:val="000000" w:themeColor="text1"/>
          <w:sz w:val="18"/>
          <w:rPrChange w:id="11" w:author="Spencer Wadsworth" w:date="2017-09-13T18:51:00Z">
            <w:rPr>
              <w:b/>
              <w:color w:val="000000" w:themeColor="text1"/>
              <w:sz w:val="20"/>
            </w:rPr>
          </w:rPrChange>
        </w:rPr>
        <w:t xml:space="preserve"> </w:t>
      </w:r>
      <w:ins w:id="12" w:author="Wadsworth, Spencer" w:date="2017-05-22T17:51:00Z">
        <w:r w:rsidR="009C3DAC" w:rsidRPr="00AF1CA9">
          <w:rPr>
            <w:bCs/>
            <w:color w:val="000000" w:themeColor="text1"/>
            <w:sz w:val="18"/>
            <w:rPrChange w:id="13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spencergwadsworth@gmail.com </w:t>
        </w:r>
        <w:r w:rsidR="009C3DAC" w:rsidRPr="00AF1CA9">
          <w:rPr>
            <w:bCs/>
            <w:color w:val="000000" w:themeColor="text1"/>
            <w:sz w:val="18"/>
            <w:rPrChange w:id="14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sym w:font="Symbol" w:char="F0B7"/>
        </w:r>
      </w:ins>
      <w:ins w:id="15" w:author="Wadsworth, Spencer" w:date="2017-05-22T17:50:00Z">
        <w:r w:rsidR="00045886" w:rsidRPr="00AF1CA9">
          <w:rPr>
            <w:bCs/>
            <w:color w:val="000000" w:themeColor="text1"/>
            <w:sz w:val="18"/>
            <w:rPrChange w:id="16" w:author="Spencer Wadsworth" w:date="2017-09-13T18:51:00Z">
              <w:rPr>
                <w:b/>
                <w:color w:val="000000" w:themeColor="text1"/>
                <w:sz w:val="20"/>
              </w:rPr>
            </w:rPrChange>
          </w:rPr>
          <w:t xml:space="preserve"> linkedin.com/in/spencer-wadsworth</w:t>
        </w:r>
      </w:ins>
    </w:p>
    <w:p w14:paraId="2E2467E5" w14:textId="049DF77E" w:rsidR="00E304C3" w:rsidRPr="00F22E67" w:rsidRDefault="00E304C3" w:rsidP="00DF5BA9">
      <w:pPr>
        <w:jc w:val="center"/>
        <w:rPr>
          <w:b/>
          <w:color w:val="000000" w:themeColor="text1"/>
          <w:sz w:val="20"/>
          <w:szCs w:val="22"/>
        </w:rPr>
      </w:pPr>
    </w:p>
    <w:p w14:paraId="21AE15DB" w14:textId="3EDD5E75" w:rsidR="00091EE8" w:rsidRDefault="00CA0D21" w:rsidP="00091EE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>
        <w:rPr>
          <w:rFonts w:ascii="Big Caslon Medium" w:hAnsi="Big Caslon Medium" w:cs="Big Caslon Medium"/>
          <w:color w:val="000000" w:themeColor="text1"/>
          <w:sz w:val="28"/>
          <w:szCs w:val="32"/>
        </w:rPr>
        <w:t>Summary</w:t>
      </w:r>
    </w:p>
    <w:p w14:paraId="58E91C42" w14:textId="78145319" w:rsidR="00091EE8" w:rsidRDefault="00091EE8" w:rsidP="00091EE8">
      <w:pPr>
        <w:ind w:firstLine="720"/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091EE8">
        <w:rPr>
          <w:rFonts w:ascii="Calibri" w:hAnsi="Calibri" w:cs="Calibri"/>
          <w:color w:val="000000" w:themeColor="text1"/>
          <w:sz w:val="21"/>
          <w:szCs w:val="21"/>
        </w:rPr>
        <w:t>I am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in my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4</w:t>
      </w:r>
      <w:r w:rsidRPr="00091EE8">
        <w:rPr>
          <w:rFonts w:ascii="Calibri" w:hAnsi="Calibri" w:cs="Calibri"/>
          <w:color w:val="000000" w:themeColor="text1"/>
          <w:sz w:val="21"/>
          <w:szCs w:val="21"/>
          <w:vertAlign w:val="superscript"/>
        </w:rPr>
        <w:t>th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>year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as a PhD student of statistics at Iowa State University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. </w:t>
      </w:r>
      <w:r w:rsidR="0042334E">
        <w:rPr>
          <w:rFonts w:ascii="Calibri" w:hAnsi="Calibri" w:cs="Calibri"/>
          <w:color w:val="000000" w:themeColor="text1"/>
          <w:sz w:val="21"/>
          <w:szCs w:val="21"/>
        </w:rPr>
        <w:t xml:space="preserve">I currently am researching probabilistic forecast representations and specifically their application in predicting disease outbreaks. </w:t>
      </w:r>
      <w:r w:rsidR="003D55D7">
        <w:rPr>
          <w:rFonts w:ascii="Calibri" w:hAnsi="Calibri" w:cs="Calibri"/>
          <w:color w:val="000000" w:themeColor="text1"/>
          <w:sz w:val="21"/>
          <w:szCs w:val="21"/>
        </w:rPr>
        <w:t xml:space="preserve">Specific methodologies in my research include state-space modeling, discrepancy modeling, multi-fidelity models, and MCMC sampling. 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I have experience in </w:t>
      </w:r>
      <w:r w:rsidR="00545AD8">
        <w:rPr>
          <w:rFonts w:ascii="Calibri" w:hAnsi="Calibri" w:cs="Calibri"/>
          <w:color w:val="000000" w:themeColor="text1"/>
          <w:sz w:val="21"/>
          <w:szCs w:val="21"/>
        </w:rPr>
        <w:t xml:space="preserve">statistical consulting and specifically in </w:t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 xml:space="preserve">modeling data from multiple sources,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reliability/survival modeling of warranty/product insurance claims, image processing, machine learning </w:t>
      </w:r>
      <w:r w:rsidR="00526FA4">
        <w:rPr>
          <w:rFonts w:ascii="Calibri" w:hAnsi="Calibri" w:cs="Calibri"/>
          <w:color w:val="000000" w:themeColor="text1"/>
          <w:sz w:val="21"/>
          <w:szCs w:val="21"/>
        </w:rPr>
        <w:t xml:space="preserve">in forensics </w:t>
      </w:r>
      <w:r w:rsidR="00CC2B8B">
        <w:rPr>
          <w:rFonts w:ascii="Calibri" w:hAnsi="Calibri" w:cs="Calibri"/>
          <w:color w:val="000000" w:themeColor="text1"/>
          <w:sz w:val="21"/>
          <w:szCs w:val="21"/>
        </w:rPr>
        <w:t xml:space="preserve">and complex Bayesian hierarchical modeling. </w:t>
      </w:r>
    </w:p>
    <w:p w14:paraId="0B589882" w14:textId="4D7D7742" w:rsidR="00F7448A" w:rsidRDefault="00F7448A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1550720" w14:textId="77777777" w:rsidR="00CC2B8B" w:rsidRPr="00AF1CA9" w:rsidDel="005A4CB7" w:rsidRDefault="00CC2B8B" w:rsidP="00766972">
      <w:pPr>
        <w:jc w:val="center"/>
        <w:outlineLvl w:val="0"/>
        <w:rPr>
          <w:del w:id="17" w:author="Spencer Wadsworth" w:date="2017-09-13T16:44:00Z"/>
          <w:rFonts w:ascii="Big Caslon Medium" w:hAnsi="Big Caslon Medium" w:cs="Big Caslon Medium"/>
          <w:color w:val="000000" w:themeColor="text1"/>
          <w:sz w:val="28"/>
          <w:szCs w:val="32"/>
        </w:rPr>
      </w:pPr>
    </w:p>
    <w:p w14:paraId="6DD0F27C" w14:textId="5E95B635" w:rsidR="00E304C3" w:rsidRDefault="00E304C3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 w:hint="cs"/>
          <w:color w:val="000000" w:themeColor="text1"/>
          <w:sz w:val="28"/>
          <w:szCs w:val="32"/>
        </w:rPr>
        <w:t>Education</w:t>
      </w:r>
    </w:p>
    <w:p w14:paraId="64F57DA2" w14:textId="4F7E2531" w:rsidR="00214B33" w:rsidRPr="00F22E67" w:rsidRDefault="00214B33" w:rsidP="00214B33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</w:t>
      </w:r>
      <w:r>
        <w:rPr>
          <w:rFonts w:ascii="Calibri" w:hAnsi="Calibri" w:cs="Calibri"/>
          <w:color w:val="000000" w:themeColor="text1"/>
          <w:sz w:val="21"/>
        </w:rPr>
        <w:t xml:space="preserve">Anticipated Graduation Spring/Summer </w:t>
      </w:r>
      <w:r w:rsidRPr="00F22E67">
        <w:rPr>
          <w:rFonts w:ascii="Calibri" w:hAnsi="Calibri" w:cs="Calibri"/>
          <w:color w:val="000000" w:themeColor="text1"/>
          <w:sz w:val="21"/>
        </w:rPr>
        <w:t>202</w:t>
      </w:r>
      <w:r>
        <w:rPr>
          <w:rFonts w:ascii="Calibri" w:hAnsi="Calibri" w:cs="Calibri"/>
          <w:color w:val="000000" w:themeColor="text1"/>
          <w:sz w:val="21"/>
        </w:rPr>
        <w:t>2</w:t>
      </w:r>
    </w:p>
    <w:p w14:paraId="2415C48B" w14:textId="3EC4E1A4" w:rsidR="003D55D7" w:rsidRDefault="00214B33" w:rsidP="003D55D7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PhD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</w:p>
    <w:p w14:paraId="307BED54" w14:textId="77777777" w:rsidR="00214B33" w:rsidRPr="00214B33" w:rsidRDefault="00214B33" w:rsidP="00766972">
      <w:pPr>
        <w:outlineLvl w:val="0"/>
        <w:rPr>
          <w:rFonts w:ascii="Big Caslon Medium" w:hAnsi="Big Caslon Medium" w:cs="Big Caslon Medium"/>
          <w:color w:val="000000" w:themeColor="text1"/>
          <w:sz w:val="21"/>
          <w:szCs w:val="22"/>
        </w:rPr>
      </w:pPr>
    </w:p>
    <w:p w14:paraId="467C047C" w14:textId="19DAB993" w:rsidR="00F7448A" w:rsidRPr="00F22E67" w:rsidRDefault="00F7448A" w:rsidP="00766972">
      <w:pPr>
        <w:rPr>
          <w:rFonts w:ascii="Calibri" w:hAnsi="Calibri" w:cs="Calibri"/>
          <w:color w:val="000000" w:themeColor="text1"/>
          <w:sz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 xml:space="preserve">Iowa State University – Ames, IA                                                   </w:t>
      </w:r>
      <w:r w:rsidR="00D911D3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827B4">
        <w:rPr>
          <w:rFonts w:ascii="Calibri" w:hAnsi="Calibri" w:cs="Calibri"/>
          <w:i/>
          <w:color w:val="000000" w:themeColor="text1"/>
          <w:sz w:val="21"/>
        </w:rPr>
        <w:t xml:space="preserve">           </w:t>
      </w:r>
      <w:r w:rsidR="00D0696F">
        <w:rPr>
          <w:rFonts w:ascii="Calibri" w:hAnsi="Calibri" w:cs="Calibri"/>
          <w:color w:val="000000" w:themeColor="text1"/>
          <w:sz w:val="21"/>
        </w:rPr>
        <w:t xml:space="preserve">                       </w:t>
      </w:r>
      <w:r w:rsidR="001C7CD2" w:rsidRPr="00F22E67">
        <w:rPr>
          <w:rFonts w:ascii="Calibri" w:hAnsi="Calibri" w:cs="Calibri"/>
          <w:color w:val="000000" w:themeColor="text1"/>
          <w:sz w:val="21"/>
        </w:rPr>
        <w:t>Graduat</w:t>
      </w:r>
      <w:r w:rsidR="00D0696F">
        <w:rPr>
          <w:rFonts w:ascii="Calibri" w:hAnsi="Calibri" w:cs="Calibri"/>
          <w:color w:val="000000" w:themeColor="text1"/>
          <w:sz w:val="21"/>
        </w:rPr>
        <w:t>ed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color w:val="000000" w:themeColor="text1"/>
          <w:sz w:val="21"/>
        </w:rPr>
        <w:t>May</w:t>
      </w:r>
      <w:r w:rsidR="00D911D3" w:rsidRPr="00F22E67">
        <w:rPr>
          <w:rFonts w:ascii="Calibri" w:hAnsi="Calibri" w:cs="Calibri"/>
          <w:color w:val="000000" w:themeColor="text1"/>
          <w:sz w:val="21"/>
        </w:rPr>
        <w:t xml:space="preserve"> 20</w:t>
      </w:r>
      <w:r w:rsidR="001C7CD2" w:rsidRPr="00F22E67">
        <w:rPr>
          <w:rFonts w:ascii="Calibri" w:hAnsi="Calibri" w:cs="Calibri"/>
          <w:color w:val="000000" w:themeColor="text1"/>
          <w:sz w:val="21"/>
        </w:rPr>
        <w:t>2</w:t>
      </w:r>
      <w:r w:rsidR="00D0696F">
        <w:rPr>
          <w:rFonts w:ascii="Calibri" w:hAnsi="Calibri" w:cs="Calibri"/>
          <w:color w:val="000000" w:themeColor="text1"/>
          <w:sz w:val="21"/>
        </w:rPr>
        <w:t>2</w:t>
      </w:r>
    </w:p>
    <w:p w14:paraId="048CD4D3" w14:textId="0AF3662F" w:rsidR="00406223" w:rsidRDefault="00F7448A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1"/>
        </w:rPr>
        <w:tab/>
      </w:r>
      <w:r w:rsidR="00D0696F">
        <w:rPr>
          <w:rFonts w:ascii="Calibri" w:hAnsi="Calibri" w:cs="Calibri"/>
          <w:color w:val="000000" w:themeColor="text1"/>
          <w:sz w:val="21"/>
          <w:szCs w:val="21"/>
        </w:rPr>
        <w:t>MS</w:t>
      </w:r>
      <w:r w:rsidR="007827B4">
        <w:rPr>
          <w:rFonts w:ascii="Calibri" w:hAnsi="Calibri" w:cs="Calibri"/>
          <w:color w:val="000000" w:themeColor="text1"/>
          <w:sz w:val="21"/>
          <w:szCs w:val="21"/>
        </w:rPr>
        <w:t xml:space="preserve"> </w:t>
      </w:r>
      <w:r w:rsidRPr="00F22E67">
        <w:rPr>
          <w:rFonts w:ascii="Calibri" w:hAnsi="Calibri" w:cs="Calibri"/>
          <w:color w:val="000000" w:themeColor="text1"/>
          <w:sz w:val="21"/>
          <w:szCs w:val="21"/>
        </w:rPr>
        <w:t>Statistics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3.7/4.0</w:t>
      </w:r>
    </w:p>
    <w:p w14:paraId="36A3D518" w14:textId="33D1E2CB" w:rsidR="00214B33" w:rsidRDefault="00214B33" w:rsidP="00214B33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ab/>
        <w:t>Excellence in teaching award</w:t>
      </w:r>
    </w:p>
    <w:p w14:paraId="188930EE" w14:textId="288F0639" w:rsidR="00B66583" w:rsidRPr="00214B33" w:rsidRDefault="00B66583" w:rsidP="00214B33">
      <w:pPr>
        <w:ind w:left="720"/>
        <w:outlineLvl w:val="0"/>
        <w:rPr>
          <w:rFonts w:ascii="Calibri" w:hAnsi="Calibri" w:cs="Calibri"/>
          <w:color w:val="000000" w:themeColor="text1"/>
          <w:sz w:val="20"/>
          <w:szCs w:val="20"/>
        </w:rPr>
      </w:pP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Relevant Courses: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Bayesian Theory,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Stochastic Processes, Bayesian </w:t>
      </w:r>
      <w:proofErr w:type="gramStart"/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Analysis, </w:t>
      </w:r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 </w:t>
      </w:r>
      <w:proofErr w:type="gramEnd"/>
      <w:r w:rsidR="00214B33"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Pr="00214B33">
        <w:rPr>
          <w:rFonts w:ascii="Calibri" w:hAnsi="Calibri" w:cs="Calibri"/>
          <w:color w:val="000000" w:themeColor="text1"/>
          <w:sz w:val="20"/>
          <w:szCs w:val="20"/>
        </w:rPr>
        <w:t xml:space="preserve">Advanced Probability Theory, Time Series Analysis, </w:t>
      </w:r>
      <w:r w:rsidR="00091EE8" w:rsidRPr="00214B33">
        <w:rPr>
          <w:rFonts w:ascii="Calibri" w:hAnsi="Calibri" w:cs="Calibri"/>
          <w:color w:val="000000" w:themeColor="text1"/>
          <w:sz w:val="20"/>
          <w:szCs w:val="20"/>
        </w:rPr>
        <w:t>Advanced Statistical Methods, Theory &amp; Application of Survey Sampling, Statistical Learning</w:t>
      </w:r>
    </w:p>
    <w:p w14:paraId="16CD572A" w14:textId="77777777" w:rsidR="00214B33" w:rsidRPr="00F22E67" w:rsidRDefault="00214B33" w:rsidP="00214B33">
      <w:pPr>
        <w:ind w:left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</w:p>
    <w:p w14:paraId="03F3609C" w14:textId="69ECE317" w:rsidR="00E304C3" w:rsidRPr="00F22E67" w:rsidRDefault="00E304C3" w:rsidP="00766972">
      <w:pPr>
        <w:rPr>
          <w:rFonts w:ascii="Calibri" w:hAnsi="Calibri" w:cs="Calibri"/>
          <w:i/>
          <w:color w:val="000000" w:themeColor="text1"/>
          <w:sz w:val="22"/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1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Brigham Young University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1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– Provo, UT                                      </w:t>
      </w:r>
      <w:r w:rsidR="005A493F" w:rsidRPr="00F22E67">
        <w:rPr>
          <w:rFonts w:ascii="Calibri" w:hAnsi="Calibri" w:cs="Calibri"/>
          <w:i/>
          <w:color w:val="000000" w:themeColor="text1"/>
          <w:sz w:val="21"/>
          <w:rPrChange w:id="2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            </w:t>
      </w:r>
      <w:r w:rsidR="00724019" w:rsidRPr="00F22E67">
        <w:rPr>
          <w:rFonts w:ascii="Calibri" w:hAnsi="Calibri" w:cs="Calibri"/>
          <w:i/>
          <w:color w:val="000000" w:themeColor="text1"/>
          <w:sz w:val="21"/>
          <w:rPrChange w:id="21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22" w:author="Spencer Wadsworth" w:date="2017-09-13T16:33:00Z">
        <w:r w:rsidR="00F96D8A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                    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1C7CD2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724019" w:rsidRPr="00F22E67">
        <w:rPr>
          <w:rFonts w:ascii="Calibri" w:hAnsi="Calibri" w:cs="Calibri"/>
          <w:color w:val="000000" w:themeColor="text1"/>
          <w:sz w:val="21"/>
          <w:rPrChange w:id="23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Graduat</w:t>
      </w:r>
      <w:r w:rsidR="001C7CD2" w:rsidRPr="00F22E67">
        <w:rPr>
          <w:rFonts w:ascii="Calibri" w:hAnsi="Calibri" w:cs="Calibri"/>
          <w:color w:val="000000" w:themeColor="text1"/>
          <w:sz w:val="21"/>
        </w:rPr>
        <w:t>ed</w:t>
      </w:r>
      <w:r w:rsidR="00724019" w:rsidRPr="00F22E67">
        <w:rPr>
          <w:rFonts w:ascii="Calibri" w:hAnsi="Calibri" w:cs="Calibri"/>
          <w:color w:val="000000" w:themeColor="text1"/>
          <w:sz w:val="21"/>
          <w:rPrChange w:id="24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 xml:space="preserve"> </w:t>
      </w:r>
      <w:r w:rsidR="00D550FF">
        <w:rPr>
          <w:rFonts w:ascii="Calibri" w:hAnsi="Calibri" w:cs="Calibri"/>
          <w:color w:val="000000" w:themeColor="text1"/>
          <w:sz w:val="21"/>
        </w:rPr>
        <w:t xml:space="preserve">August </w:t>
      </w:r>
      <w:r w:rsidR="00724019" w:rsidRPr="00F22E67">
        <w:rPr>
          <w:rFonts w:ascii="Calibri" w:hAnsi="Calibri" w:cs="Calibri"/>
          <w:color w:val="000000" w:themeColor="text1"/>
          <w:sz w:val="21"/>
          <w:rPrChange w:id="25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20</w:t>
      </w:r>
      <w:r w:rsidR="00F7448A" w:rsidRPr="00F22E67">
        <w:rPr>
          <w:rFonts w:ascii="Calibri" w:hAnsi="Calibri" w:cs="Calibri"/>
          <w:color w:val="000000" w:themeColor="text1"/>
          <w:sz w:val="21"/>
        </w:rPr>
        <w:t>19</w:t>
      </w:r>
    </w:p>
    <w:p w14:paraId="42C6BC75" w14:textId="3E9E7566" w:rsidR="004831EF" w:rsidRPr="00FF4820" w:rsidRDefault="00724019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22E67">
        <w:rPr>
          <w:rFonts w:ascii="Calibri" w:hAnsi="Calibri" w:cs="Calibri"/>
          <w:i/>
          <w:color w:val="000000" w:themeColor="text1"/>
          <w:sz w:val="22"/>
        </w:rPr>
        <w:tab/>
      </w:r>
      <w:del w:id="26" w:author="Spencer Wadsworth" w:date="2018-01-24T15:52:00Z">
        <w:r w:rsidRPr="00FB75E6" w:rsidDel="004025A5">
          <w:rPr>
            <w:rFonts w:ascii="Calibri" w:hAnsi="Calibri" w:cs="Calibri"/>
            <w:color w:val="000000" w:themeColor="text1"/>
            <w:sz w:val="21"/>
            <w:szCs w:val="21"/>
          </w:rPr>
          <w:delText>Applied Physics</w:delText>
        </w:r>
      </w:del>
      <w:r w:rsidR="00A03E51">
        <w:rPr>
          <w:rFonts w:ascii="Calibri" w:hAnsi="Calibri" w:cs="Calibri"/>
          <w:color w:val="000000" w:themeColor="text1"/>
          <w:sz w:val="21"/>
          <w:szCs w:val="21"/>
        </w:rPr>
        <w:t>BS Statistics</w:t>
      </w:r>
      <w:r w:rsidR="00EB2546" w:rsidRPr="00F22E67">
        <w:rPr>
          <w:rFonts w:ascii="Calibri" w:hAnsi="Calibri" w:cs="Calibri"/>
          <w:color w:val="000000" w:themeColor="text1"/>
          <w:sz w:val="21"/>
          <w:szCs w:val="21"/>
        </w:rPr>
        <w:t>, Math Minor</w:t>
      </w:r>
      <w:r w:rsidR="00036B69">
        <w:rPr>
          <w:rFonts w:ascii="Calibri" w:hAnsi="Calibri" w:cs="Calibri"/>
          <w:color w:val="000000" w:themeColor="text1"/>
          <w:sz w:val="21"/>
          <w:szCs w:val="21"/>
        </w:rPr>
        <w:t xml:space="preserve"> 3.8/4.0</w:t>
      </w:r>
    </w:p>
    <w:p w14:paraId="7E5641F2" w14:textId="785F8A51" w:rsidR="00B66583" w:rsidRPr="00B66583" w:rsidRDefault="004831EF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ab/>
        <w:t>Recipient of university full-tuition academic scholarship</w:t>
      </w:r>
      <w:del w:id="27" w:author="Spencer Wadsworth" w:date="2017-09-27T20:55:00Z">
        <w:r w:rsidR="00724019" w:rsidRPr="00AF1CA9" w:rsidDel="00AE7EC0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Major </w:delText>
        </w:r>
      </w:del>
      <w:del w:id="28" w:author="Spencer Wadsworth" w:date="2017-09-13T18:45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with emphasis in </w:delText>
        </w:r>
      </w:del>
      <w:del w:id="29" w:author="Spencer Wadsworth" w:date="2017-09-13T18:46:00Z">
        <w:r w:rsidR="00724019" w:rsidRPr="00AF1CA9" w:rsidDel="0019675E">
          <w:rPr>
            <w:rFonts w:ascii="Calibri" w:hAnsi="Calibri" w:cs="Calibri"/>
            <w:color w:val="000000" w:themeColor="text1"/>
            <w:sz w:val="19"/>
            <w:szCs w:val="19"/>
          </w:rPr>
          <w:delText>Computer Science</w:delText>
        </w:r>
      </w:del>
    </w:p>
    <w:p w14:paraId="35F3028A" w14:textId="77777777" w:rsidR="00B66583" w:rsidRDefault="00B66583" w:rsidP="00766972">
      <w:p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</w:p>
    <w:p w14:paraId="4DA60401" w14:textId="0ACB471F" w:rsidR="00A03E51" w:rsidRPr="00AF1CA9" w:rsidRDefault="00A03E51" w:rsidP="00A03E51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 xml:space="preserve">Skills </w:t>
      </w:r>
      <w:r w:rsidR="00CC2B8B">
        <w:rPr>
          <w:rFonts w:ascii="Big Caslon Medium" w:hAnsi="Big Caslon Medium" w:cs="Big Caslon Medium"/>
          <w:color w:val="000000" w:themeColor="text1"/>
          <w:sz w:val="28"/>
          <w:szCs w:val="32"/>
        </w:rPr>
        <w:t>&amp; Qualifications</w:t>
      </w:r>
    </w:p>
    <w:p w14:paraId="3CD9E80A" w14:textId="28296D92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ins w:id="30" w:author="Spencer Wadsworth" w:date="2017-09-13T16:43:00Z">
        <w:r w:rsidRPr="00AF1CA9">
          <w:rPr>
            <w:rFonts w:ascii="Calibri" w:hAnsi="Calibri" w:cs="Calibri"/>
            <w:color w:val="000000" w:themeColor="text1"/>
            <w:sz w:val="19"/>
            <w:szCs w:val="19"/>
          </w:rPr>
          <w:t xml:space="preserve">Programming in </w:t>
        </w:r>
      </w:ins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R, SAS,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SQL, MATLAB, 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>C++, and Julia languages</w:t>
      </w:r>
    </w:p>
    <w:p w14:paraId="585D4C02" w14:textId="16A6AB38" w:rsidR="00406223" w:rsidRPr="00AF1CA9" w:rsidRDefault="00406223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tidyverse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proofErr w:type="spellStart"/>
      <w:r>
        <w:rPr>
          <w:rFonts w:ascii="Calibri" w:hAnsi="Calibri" w:cs="Calibri"/>
          <w:color w:val="000000" w:themeColor="text1"/>
          <w:sz w:val="19"/>
          <w:szCs w:val="19"/>
        </w:rPr>
        <w:t>dplyr</w:t>
      </w:r>
      <w:proofErr w:type="spellEnd"/>
      <w:r>
        <w:rPr>
          <w:rFonts w:ascii="Calibri" w:hAnsi="Calibri" w:cs="Calibri"/>
          <w:color w:val="000000" w:themeColor="text1"/>
          <w:sz w:val="19"/>
          <w:szCs w:val="19"/>
        </w:rPr>
        <w:t>, stan, jags</w:t>
      </w:r>
    </w:p>
    <w:p w14:paraId="0EA79C4E" w14:textId="41B019C3" w:rsidR="00A03E51" w:rsidRPr="00204AAC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Experience with </w:t>
      </w:r>
      <w:r w:rsidR="0043475A">
        <w:rPr>
          <w:rFonts w:ascii="Calibri" w:hAnsi="Calibri" w:cs="Calibri"/>
          <w:color w:val="000000" w:themeColor="text1"/>
          <w:sz w:val="19"/>
          <w:szCs w:val="19"/>
        </w:rPr>
        <w:t>Linux</w:t>
      </w:r>
      <w:r w:rsidRPr="00AF1CA9">
        <w:rPr>
          <w:rFonts w:ascii="Calibri" w:hAnsi="Calibri" w:cs="Calibri"/>
          <w:color w:val="000000" w:themeColor="text1"/>
          <w:sz w:val="19"/>
          <w:szCs w:val="19"/>
        </w:rPr>
        <w:t xml:space="preserve"> Command Line, Git, and Supercomputing</w:t>
      </w:r>
      <w:r w:rsidRPr="00AF1CA9" w:rsidDel="009E20DA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del w:id="31" w:author="Spencer Wadsworth" w:date="2018-01-24T15:54:00Z">
        <w:r w:rsidRPr="00AF1CA9" w:rsidDel="009E20DA">
          <w:rPr>
            <w:rFonts w:ascii="Calibri" w:hAnsi="Calibri" w:cs="Calibri"/>
            <w:color w:val="000000" w:themeColor="text1"/>
            <w:sz w:val="19"/>
            <w:szCs w:val="19"/>
          </w:rPr>
          <w:delText xml:space="preserve">ACI Concrete Testing Grade 1 Certified </w:delText>
        </w:r>
      </w:del>
    </w:p>
    <w:p w14:paraId="23B696CA" w14:textId="13628482" w:rsidR="005522E6" w:rsidRDefault="00A03E51" w:rsidP="005522E6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High level Spanish Communication</w:t>
      </w:r>
    </w:p>
    <w:p w14:paraId="45822BFE" w14:textId="77777777" w:rsidR="005522E6" w:rsidRPr="005522E6" w:rsidRDefault="005522E6" w:rsidP="005522E6">
      <w:pPr>
        <w:pStyle w:val="ListParagraph"/>
        <w:spacing w:after="80"/>
        <w:ind w:left="1440"/>
        <w:rPr>
          <w:rFonts w:ascii="Calibri" w:hAnsi="Calibri" w:cs="Calibri"/>
          <w:color w:val="000000" w:themeColor="text1"/>
          <w:sz w:val="19"/>
          <w:szCs w:val="19"/>
          <w:rPrChange w:id="32" w:author="Spencer Wadsworth" w:date="2017-09-13T18:51:00Z">
            <w:rPr/>
          </w:rPrChange>
        </w:rPr>
      </w:pPr>
    </w:p>
    <w:p w14:paraId="098073D1" w14:textId="761B443C" w:rsidR="009F2DF3" w:rsidRPr="00F22E67" w:rsidDel="00126841" w:rsidRDefault="009F2DF3" w:rsidP="00766972">
      <w:pPr>
        <w:rPr>
          <w:del w:id="33" w:author="Spencer Wadsworth" w:date="2017-09-13T16:38:00Z"/>
          <w:rFonts w:ascii="Calibri" w:hAnsi="Calibri" w:cs="Calibri"/>
          <w:i/>
          <w:color w:val="000000" w:themeColor="text1"/>
          <w:sz w:val="22"/>
        </w:rPr>
      </w:pPr>
    </w:p>
    <w:p w14:paraId="1EB968B4" w14:textId="6695978E" w:rsidR="00724019" w:rsidRPr="00AF1CA9" w:rsidDel="00D80009" w:rsidRDefault="00724019">
      <w:pPr>
        <w:ind w:left="1440"/>
        <w:outlineLvl w:val="0"/>
        <w:rPr>
          <w:del w:id="34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35" w:author="Spencer Wadsworth" w:date="2017-09-13T18:51:00Z">
            <w:rPr>
              <w:del w:id="36" w:author="Spencer Wadsworth" w:date="2017-09-13T16:38:00Z"/>
              <w:rFonts w:ascii="Calibri" w:hAnsi="Calibri" w:cs="Calibri"/>
              <w:i/>
              <w:color w:val="000000" w:themeColor="text1"/>
              <w:szCs w:val="26"/>
            </w:rPr>
          </w:rPrChange>
        </w:rPr>
        <w:pPrChange w:id="37" w:author="Spencer Wadsworth" w:date="2017-09-13T16:38:00Z">
          <w:pPr/>
        </w:pPrChange>
      </w:pPr>
      <w:del w:id="38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3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Brigham Young University-Idaho – Rexburg, ID                                    </w:delText>
        </w:r>
        <w:r w:rsidR="005A493F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2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2014 – 2015</w:delText>
        </w:r>
        <w:r w:rsidR="00096F2B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43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</w:delText>
        </w:r>
      </w:del>
    </w:p>
    <w:p w14:paraId="28A183A8" w14:textId="2D7FC5F3" w:rsidR="00BA5F98" w:rsidRPr="00AF1CA9" w:rsidDel="00D80009" w:rsidRDefault="00BA5F98">
      <w:pPr>
        <w:ind w:left="1440"/>
        <w:outlineLvl w:val="0"/>
        <w:rPr>
          <w:ins w:id="44" w:author="Wadsworth, Spencer" w:date="2017-05-20T21:48:00Z"/>
          <w:del w:id="45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46" w:author="Spencer Wadsworth" w:date="2017-09-13T16:38:00Z">
          <w:pPr>
            <w:ind w:left="720"/>
          </w:pPr>
        </w:pPrChange>
      </w:pPr>
      <w:ins w:id="47" w:author="Wadsworth, Spencer" w:date="2017-05-20T21:48:00Z">
        <w:del w:id="48" w:author="Spencer Wadsworth" w:date="2017-09-13T16:38:00Z">
          <w:r w:rsidRPr="00AF1CA9" w:rsidDel="00D80009">
            <w:rPr>
              <w:rFonts w:ascii="Big Caslon Medium" w:hAnsi="Big Caslon Medium" w:cs="Big Caslon Medium"/>
              <w:color w:val="000000" w:themeColor="text1"/>
              <w:sz w:val="28"/>
              <w:szCs w:val="32"/>
            </w:rPr>
            <w:delText>General Studies</w:delText>
          </w:r>
        </w:del>
      </w:ins>
    </w:p>
    <w:p w14:paraId="769C8D41" w14:textId="3EDBE5B1" w:rsidR="00724019" w:rsidRPr="00AF1CA9" w:rsidDel="00D80009" w:rsidRDefault="000E25BC">
      <w:pPr>
        <w:ind w:left="1440"/>
        <w:outlineLvl w:val="0"/>
        <w:rPr>
          <w:del w:id="49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</w:rPr>
        <w:pPrChange w:id="50" w:author="Spencer Wadsworth" w:date="2017-09-13T16:38:00Z">
          <w:pPr>
            <w:ind w:left="720"/>
          </w:pPr>
        </w:pPrChange>
      </w:pPr>
      <w:del w:id="51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</w:rPr>
          <w:delText>31 credits of General Studies</w:delText>
        </w:r>
      </w:del>
    </w:p>
    <w:p w14:paraId="36399BCE" w14:textId="2F4D785D" w:rsidR="001677E4" w:rsidRPr="00AF1CA9" w:rsidDel="00D80009" w:rsidRDefault="00745ACC">
      <w:pPr>
        <w:pStyle w:val="ListParagraph"/>
        <w:ind w:left="1440"/>
        <w:outlineLvl w:val="0"/>
        <w:rPr>
          <w:del w:id="52" w:author="Spencer Wadsworth" w:date="2017-09-13T16:38:00Z"/>
          <w:rFonts w:ascii="Big Caslon Medium" w:hAnsi="Big Caslon Medium" w:cs="Big Caslon Medium"/>
          <w:color w:val="000000" w:themeColor="text1"/>
          <w:sz w:val="28"/>
          <w:szCs w:val="32"/>
          <w:rPrChange w:id="53" w:author="Spencer Wadsworth" w:date="2017-09-13T18:51:00Z">
            <w:rPr>
              <w:del w:id="54" w:author="Spencer Wadsworth" w:date="2017-09-13T16:38:00Z"/>
            </w:rPr>
          </w:rPrChange>
        </w:rPr>
        <w:pPrChange w:id="55" w:author="Spencer Wadsworth" w:date="2017-09-13T16:38:00Z">
          <w:pPr>
            <w:ind w:left="720"/>
          </w:pPr>
        </w:pPrChange>
      </w:pPr>
      <w:del w:id="56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57" w:author="Spencer Wadsworth" w:date="2017-09-13T18:51:00Z">
              <w:rPr/>
            </w:rPrChange>
          </w:rPr>
          <w:delText xml:space="preserve">Recipient of 2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58" w:author="Spencer Wadsworth" w:date="2017-09-13T18:51:00Z">
              <w:rPr/>
            </w:rPrChange>
          </w:rPr>
          <w:delText xml:space="preserve">BYU-Idaho award of </w:delText>
        </w:r>
        <w:r w:rsidR="00A67596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59" w:author="Spencer Wadsworth" w:date="2017-09-13T18:51:00Z">
              <w:rPr/>
            </w:rPrChange>
          </w:rPr>
          <w:delText xml:space="preserve">academic </w:delText>
        </w:r>
        <w:r w:rsidR="001677E4"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0" w:author="Spencer Wadsworth" w:date="2017-09-13T18:51:00Z">
              <w:rPr/>
            </w:rPrChange>
          </w:rPr>
          <w:delText>excellence scholarship</w:delText>
        </w:r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1" w:author="Spencer Wadsworth" w:date="2017-09-13T18:51:00Z">
              <w:rPr/>
            </w:rPrChange>
          </w:rPr>
          <w:delText>s</w:delText>
        </w:r>
      </w:del>
    </w:p>
    <w:p w14:paraId="66707E8D" w14:textId="15079D48" w:rsidR="000E25BC" w:rsidRPr="00AF1CA9" w:rsidDel="00D80009" w:rsidRDefault="000E25BC">
      <w:pPr>
        <w:pStyle w:val="ListParagraph"/>
        <w:ind w:left="1440"/>
        <w:outlineLvl w:val="0"/>
        <w:rPr>
          <w:del w:id="62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  <w:rPrChange w:id="63" w:author="Spencer Wadsworth" w:date="2017-09-13T18:51:00Z">
            <w:rPr>
              <w:del w:id="64" w:author="Spencer Wadsworth" w:date="2017-09-13T16:35:00Z"/>
            </w:rPr>
          </w:rPrChange>
        </w:rPr>
        <w:pPrChange w:id="65" w:author="Spencer Wadsworth" w:date="2017-09-13T16:38:00Z">
          <w:pPr>
            <w:ind w:firstLine="720"/>
          </w:pPr>
        </w:pPrChange>
      </w:pPr>
      <w:del w:id="66" w:author="Spencer Wadsworth" w:date="2017-09-13T16:38:00Z">
        <w:r w:rsidRPr="00AF1CA9" w:rsidDel="00D80009">
          <w:rPr>
            <w:rFonts w:ascii="Big Caslon Medium" w:hAnsi="Big Caslon Medium" w:cs="Big Caslon Medium"/>
            <w:color w:val="000000" w:themeColor="text1"/>
            <w:sz w:val="28"/>
            <w:szCs w:val="32"/>
            <w:rPrChange w:id="67" w:author="Spencer Wadsworth" w:date="2017-09-13T18:51:00Z">
              <w:rPr/>
            </w:rPrChange>
          </w:rPr>
          <w:delText>3.85 Grade Point Average</w:delText>
        </w:r>
      </w:del>
    </w:p>
    <w:p w14:paraId="6EE3FC22" w14:textId="77777777" w:rsidR="00724019" w:rsidRPr="00AF1CA9" w:rsidDel="00D80009" w:rsidRDefault="00724019">
      <w:pPr>
        <w:pStyle w:val="ListParagraph"/>
        <w:ind w:left="1440"/>
        <w:outlineLvl w:val="0"/>
        <w:rPr>
          <w:del w:id="68" w:author="Spencer Wadsworth" w:date="2017-09-13T16:35:00Z"/>
          <w:rFonts w:ascii="Big Caslon Medium" w:hAnsi="Big Caslon Medium" w:cs="Big Caslon Medium"/>
          <w:color w:val="000000" w:themeColor="text1"/>
          <w:sz w:val="28"/>
          <w:szCs w:val="32"/>
        </w:rPr>
        <w:pPrChange w:id="69" w:author="Spencer Wadsworth" w:date="2017-09-13T16:38:00Z">
          <w:pPr/>
        </w:pPrChange>
      </w:pPr>
    </w:p>
    <w:p w14:paraId="7C744CF2" w14:textId="25CB39D5" w:rsidR="00FF4820" w:rsidRDefault="00724019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Work Experience</w:t>
      </w:r>
    </w:p>
    <w:p w14:paraId="59AC2580" w14:textId="47694CFE" w:rsidR="008E44DA" w:rsidRPr="009447A8" w:rsidRDefault="008E44DA" w:rsidP="008E44DA">
      <w:pPr>
        <w:rPr>
          <w:rFonts w:ascii="Calibri" w:hAnsi="Calibri" w:cs="Calibri"/>
          <w:i/>
          <w:color w:val="000000" w:themeColor="text1"/>
          <w:sz w:val="21"/>
          <w:rPrChange w:id="7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71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72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73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</w:t>
      </w:r>
      <w:r>
        <w:rPr>
          <w:rFonts w:ascii="Calibri" w:hAnsi="Calibri" w:cs="Calibri"/>
          <w:color w:val="000000" w:themeColor="text1"/>
          <w:sz w:val="21"/>
        </w:rPr>
        <w:t>August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20</w:t>
      </w:r>
      <w:r>
        <w:rPr>
          <w:rFonts w:ascii="Calibri" w:hAnsi="Calibri" w:cs="Calibri"/>
          <w:color w:val="000000" w:themeColor="text1"/>
          <w:sz w:val="21"/>
        </w:rPr>
        <w:t>23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Present</w:t>
      </w:r>
      <w:del w:id="74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7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76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7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C278BC6" w14:textId="2F18471D" w:rsidR="008E44DA" w:rsidRPr="00FB75E6" w:rsidRDefault="008E44DA" w:rsidP="008E44DA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</w:t>
      </w:r>
      <w:r>
        <w:rPr>
          <w:rFonts w:ascii="Calibri" w:hAnsi="Calibri" w:cs="Calibri"/>
          <w:color w:val="000000" w:themeColor="text1"/>
          <w:sz w:val="21"/>
          <w:szCs w:val="21"/>
        </w:rPr>
        <w:t xml:space="preserve"> Consultant</w:t>
      </w:r>
    </w:p>
    <w:p w14:paraId="238A30FE" w14:textId="044FF6D9" w:rsidR="008E44DA" w:rsidRDefault="008E44DA" w:rsidP="008E44DA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 w:rsidRPr="008E44DA">
        <w:rPr>
          <w:rFonts w:ascii="Calibri" w:hAnsi="Calibri" w:cs="Calibri"/>
          <w:color w:val="000000" w:themeColor="text1"/>
          <w:sz w:val="19"/>
          <w:szCs w:val="19"/>
        </w:rPr>
        <w:t>Analyze research questions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of graduate students</w:t>
      </w:r>
      <w:r w:rsidRPr="008E44DA">
        <w:rPr>
          <w:rFonts w:ascii="Calibri" w:hAnsi="Calibri" w:cs="Calibri"/>
          <w:color w:val="000000" w:themeColor="text1"/>
          <w:sz w:val="19"/>
          <w:szCs w:val="19"/>
        </w:rPr>
        <w:t xml:space="preserve"> from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departments of agriculture, business, and engineering</w:t>
      </w:r>
    </w:p>
    <w:p w14:paraId="0ABD8D65" w14:textId="2EB1E2EF" w:rsidR="008E44DA" w:rsidRDefault="00F64815" w:rsidP="008E44DA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Recommend appropriate statistics methodologies for answering questions</w:t>
      </w:r>
    </w:p>
    <w:p w14:paraId="795BAFD4" w14:textId="77777777" w:rsidR="00F64815" w:rsidRPr="008E44DA" w:rsidRDefault="00F64815" w:rsidP="00F64815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335DD977" w14:textId="38E4CA79" w:rsidR="00545AD8" w:rsidRPr="009447A8" w:rsidRDefault="00545AD8" w:rsidP="00545AD8">
      <w:pPr>
        <w:rPr>
          <w:rFonts w:ascii="Calibri" w:hAnsi="Calibri" w:cs="Calibri"/>
          <w:i/>
          <w:color w:val="000000" w:themeColor="text1"/>
          <w:sz w:val="21"/>
          <w:rPrChange w:id="78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79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8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Boeing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Charleston, SC</w:t>
      </w:r>
      <w:r w:rsidRPr="009447A8">
        <w:rPr>
          <w:rFonts w:ascii="Calibri" w:hAnsi="Calibri" w:cs="Calibri"/>
          <w:i/>
          <w:color w:val="000000" w:themeColor="text1"/>
          <w:sz w:val="21"/>
          <w:rPrChange w:id="81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 2022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2022</w:t>
      </w:r>
      <w:del w:id="82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8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84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85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26C783C" w14:textId="24856D27" w:rsidR="00545AD8" w:rsidRPr="00FB75E6" w:rsidRDefault="00545AD8" w:rsidP="00545AD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Graduate Researcher</w:t>
      </w:r>
    </w:p>
    <w:p w14:paraId="7E098C8E" w14:textId="6901647C" w:rsidR="00545AD8" w:rsidRP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Researched and developed statistics methodology for modeling data combined from 2+ sources</w:t>
      </w:r>
    </w:p>
    <w:p w14:paraId="0C9BEC3F" w14:textId="35CB26FC" w:rsidR="0098127D" w:rsidRDefault="0098127D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Sought out and worked with customers to improve procedures for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testing 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materials,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>monitoring machinery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, </w:t>
      </w:r>
      <w:r w:rsidR="00C36948">
        <w:rPr>
          <w:rFonts w:ascii="Calibri" w:hAnsi="Calibri" w:cs="Calibri"/>
          <w:color w:val="000000" w:themeColor="text1"/>
          <w:sz w:val="19"/>
          <w:szCs w:val="19"/>
        </w:rPr>
        <w:t xml:space="preserve">increasing safety, </w:t>
      </w:r>
      <w:r>
        <w:rPr>
          <w:rFonts w:ascii="Calibri" w:hAnsi="Calibri" w:cs="Calibri"/>
          <w:color w:val="000000" w:themeColor="text1"/>
          <w:sz w:val="19"/>
          <w:szCs w:val="19"/>
        </w:rPr>
        <w:t>etc.</w:t>
      </w:r>
    </w:p>
    <w:p w14:paraId="75E1CE2E" w14:textId="60D7E917" w:rsidR="00C36948" w:rsidRPr="0098127D" w:rsidRDefault="00685571" w:rsidP="0098127D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Collaborated and presented with fellow statisticians and engineers recommendations for enhanced company operations</w:t>
      </w:r>
    </w:p>
    <w:p w14:paraId="45609C1C" w14:textId="21BFEEF7" w:rsidR="0098127D" w:rsidRPr="00C36948" w:rsidRDefault="0098127D" w:rsidP="00C36948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37761B10" w14:textId="77777777" w:rsidR="00A03E51" w:rsidRPr="009447A8" w:rsidRDefault="00A03E51" w:rsidP="00A03E51">
      <w:pPr>
        <w:rPr>
          <w:rFonts w:ascii="Calibri" w:hAnsi="Calibri" w:cs="Calibri"/>
          <w:i/>
          <w:color w:val="000000" w:themeColor="text1"/>
          <w:sz w:val="21"/>
          <w:rPrChange w:id="8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87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8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>After Inc.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–</w:t>
      </w:r>
      <w:r>
        <w:rPr>
          <w:rFonts w:ascii="Calibri" w:hAnsi="Calibri" w:cs="Calibri"/>
          <w:i/>
          <w:color w:val="000000" w:themeColor="text1"/>
          <w:sz w:val="21"/>
        </w:rPr>
        <w:t xml:space="preserve"> Norwalk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CT</w:t>
      </w:r>
      <w:r w:rsidRPr="009447A8">
        <w:rPr>
          <w:rFonts w:ascii="Calibri" w:hAnsi="Calibri" w:cs="Calibri"/>
          <w:i/>
          <w:color w:val="000000" w:themeColor="text1"/>
          <w:sz w:val="21"/>
          <w:rPrChange w:id="89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January 2021</w:t>
      </w:r>
      <w:r w:rsidRPr="009447A8">
        <w:rPr>
          <w:rFonts w:ascii="Calibri" w:hAnsi="Calibri" w:cs="Calibri"/>
          <w:color w:val="000000" w:themeColor="text1"/>
          <w:sz w:val="21"/>
        </w:rPr>
        <w:t xml:space="preserve"> – </w:t>
      </w:r>
      <w:r>
        <w:rPr>
          <w:rFonts w:ascii="Calibri" w:hAnsi="Calibri" w:cs="Calibri"/>
          <w:color w:val="000000" w:themeColor="text1"/>
          <w:sz w:val="21"/>
        </w:rPr>
        <w:t>August 2021</w:t>
      </w:r>
      <w:del w:id="90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9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92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93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48F90210" w14:textId="77777777" w:rsidR="00A03E51" w:rsidRPr="00FB75E6" w:rsidRDefault="00A03E51" w:rsidP="00A03E51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Analytics Intern</w:t>
      </w:r>
    </w:p>
    <w:p w14:paraId="13D10412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lastRenderedPageBreak/>
        <w:t>Constructed probabilistic survival models in SAS for use in product evaluation and vendor evaluation</w:t>
      </w:r>
    </w:p>
    <w:p w14:paraId="5495DB5D" w14:textId="77777777" w:rsidR="00A03E51" w:rsidRDefault="00A03E51" w:rsidP="00A03E51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Consulted with companies on how to adjust supply, product pricing, and administer vendor discipline</w:t>
      </w:r>
    </w:p>
    <w:p w14:paraId="541D8DDB" w14:textId="74FB809A" w:rsidR="00A03E51" w:rsidRDefault="00A03E51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SQL queries for compiling hundreds of thousands of rows of data from up to 6 tables</w:t>
      </w:r>
    </w:p>
    <w:p w14:paraId="6F8199D7" w14:textId="77777777" w:rsidR="00BE6D52" w:rsidRPr="00BE6D52" w:rsidRDefault="00BE6D52" w:rsidP="00BE6D52">
      <w:pPr>
        <w:pStyle w:val="ListParagraph"/>
        <w:ind w:left="1440"/>
        <w:rPr>
          <w:rFonts w:ascii="Calibri" w:hAnsi="Calibri" w:cs="Calibri"/>
          <w:color w:val="000000" w:themeColor="text1"/>
          <w:sz w:val="19"/>
          <w:szCs w:val="19"/>
        </w:rPr>
      </w:pPr>
    </w:p>
    <w:p w14:paraId="5FEC30BC" w14:textId="61FB0D88" w:rsidR="00FF4820" w:rsidRPr="009447A8" w:rsidRDefault="00FF4820" w:rsidP="00FF4820">
      <w:pPr>
        <w:rPr>
          <w:rFonts w:ascii="Calibri" w:hAnsi="Calibri" w:cs="Calibri"/>
          <w:i/>
          <w:color w:val="000000" w:themeColor="text1"/>
          <w:sz w:val="21"/>
          <w:rPrChange w:id="94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95" w:author="Spencer Wadsworth" w:date="2017-09-13T16:53:00Z">
        <w:r w:rsidRPr="009447A8" w:rsidDel="005F5EC1">
          <w:rPr>
            <w:rFonts w:ascii="Calibri" w:hAnsi="Calibri" w:cs="Calibri"/>
            <w:i/>
            <w:color w:val="000000" w:themeColor="text1"/>
            <w:sz w:val="21"/>
            <w:rPrChange w:id="9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 w:rsidRPr="009447A8">
        <w:rPr>
          <w:rFonts w:ascii="Calibri" w:hAnsi="Calibri" w:cs="Calibri"/>
          <w:i/>
          <w:color w:val="000000" w:themeColor="text1"/>
          <w:sz w:val="21"/>
        </w:rPr>
        <w:t>Iowa State University, Department of Statistics – Ames, IA</w:t>
      </w:r>
      <w:r w:rsidRPr="009447A8">
        <w:rPr>
          <w:rFonts w:ascii="Calibri" w:hAnsi="Calibri" w:cs="Calibri"/>
          <w:i/>
          <w:color w:val="000000" w:themeColor="text1"/>
          <w:sz w:val="21"/>
          <w:rPrChange w:id="97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 w:rsidRPr="009447A8">
        <w:rPr>
          <w:rFonts w:ascii="Calibri" w:hAnsi="Calibri" w:cs="Calibri"/>
          <w:i/>
          <w:color w:val="000000" w:themeColor="text1"/>
          <w:sz w:val="21"/>
        </w:rPr>
        <w:t xml:space="preserve">                             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r w:rsidR="00545AD8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Pr="009447A8">
        <w:rPr>
          <w:rFonts w:ascii="Calibri" w:hAnsi="Calibri" w:cs="Calibri"/>
          <w:color w:val="000000" w:themeColor="text1"/>
          <w:sz w:val="21"/>
        </w:rPr>
        <w:t xml:space="preserve">September 2019 – </w:t>
      </w:r>
      <w:r w:rsidR="00545AD8">
        <w:rPr>
          <w:rFonts w:ascii="Calibri" w:hAnsi="Calibri" w:cs="Calibri"/>
          <w:color w:val="000000" w:themeColor="text1"/>
          <w:sz w:val="21"/>
        </w:rPr>
        <w:t>May 2022</w:t>
      </w:r>
      <w:del w:id="98" w:author="Spencer Wadsworth" w:date="2017-09-13T16:42:00Z">
        <w:r w:rsidRPr="009447A8" w:rsidDel="005A4CB7">
          <w:rPr>
            <w:rFonts w:ascii="Calibri" w:hAnsi="Calibri" w:cs="Calibri"/>
            <w:color w:val="000000" w:themeColor="text1"/>
            <w:sz w:val="21"/>
            <w:rPrChange w:id="9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00" w:author="Spencer Wadsworth" w:date="2017-09-13T16:39:00Z">
        <w:r w:rsidRPr="009447A8" w:rsidDel="00D80009">
          <w:rPr>
            <w:rFonts w:ascii="Calibri" w:hAnsi="Calibri" w:cs="Calibri"/>
            <w:color w:val="000000" w:themeColor="text1"/>
            <w:sz w:val="21"/>
            <w:rPrChange w:id="101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031679A9" w14:textId="77777777" w:rsidR="00FF4820" w:rsidRPr="00FB75E6" w:rsidRDefault="00FF4820" w:rsidP="00FF4820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Statistics Instructor</w:t>
      </w:r>
    </w:p>
    <w:p w14:paraId="69B99637" w14:textId="46797102" w:rsidR="00FF4820" w:rsidRDefault="00B3667F" w:rsidP="00BE6D52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Communicated new and often abstract statistical concepts to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60 </w:t>
      </w:r>
      <w:r>
        <w:rPr>
          <w:rFonts w:ascii="Calibri" w:hAnsi="Calibri" w:cs="Calibri"/>
          <w:color w:val="000000" w:themeColor="text1"/>
          <w:sz w:val="19"/>
          <w:szCs w:val="19"/>
        </w:rPr>
        <w:t>students of varying disciplines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 xml:space="preserve"> and received from them an approval rating of 4.3/5.0</w:t>
      </w:r>
    </w:p>
    <w:p w14:paraId="6A29A9D1" w14:textId="6AE46C21" w:rsidR="00BE6D52" w:rsidRPr="00AF1CA9" w:rsidRDefault="00BE6D52" w:rsidP="00FF4820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Personalized instruction for one-on-one tutoring with struggling students who later showed marked improvement</w:t>
      </w:r>
    </w:p>
    <w:p w14:paraId="13934C5D" w14:textId="4A54AC05" w:rsidR="00B3667F" w:rsidRDefault="00B3667F" w:rsidP="00AB7F1E">
      <w:pPr>
        <w:pStyle w:val="ListParagraph"/>
        <w:numPr>
          <w:ilvl w:val="0"/>
          <w:numId w:val="9"/>
        </w:numPr>
        <w:spacing w:after="8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lectures, </w:t>
      </w:r>
      <w:proofErr w:type="gramStart"/>
      <w:r>
        <w:rPr>
          <w:rFonts w:ascii="Calibri" w:hAnsi="Calibri" w:cs="Calibri"/>
          <w:color w:val="000000" w:themeColor="text1"/>
          <w:sz w:val="19"/>
          <w:szCs w:val="19"/>
        </w:rPr>
        <w:t>assignments</w:t>
      </w:r>
      <w:proofErr w:type="gramEnd"/>
      <w:r>
        <w:rPr>
          <w:rFonts w:ascii="Calibri" w:hAnsi="Calibri" w:cs="Calibri"/>
          <w:color w:val="000000" w:themeColor="text1"/>
          <w:sz w:val="19"/>
          <w:szCs w:val="19"/>
        </w:rPr>
        <w:t xml:space="preserve"> and exams </w:t>
      </w:r>
      <w:r w:rsidR="00BE6D52">
        <w:rPr>
          <w:rFonts w:ascii="Calibri" w:hAnsi="Calibri" w:cs="Calibri"/>
          <w:color w:val="000000" w:themeColor="text1"/>
          <w:sz w:val="19"/>
          <w:szCs w:val="19"/>
        </w:rPr>
        <w:t>individually and with a team of 6 other instructors</w:t>
      </w:r>
    </w:p>
    <w:p w14:paraId="72322338" w14:textId="77777777" w:rsidR="00F416B3" w:rsidRDefault="00F416B3" w:rsidP="009447A8">
      <w:pPr>
        <w:rPr>
          <w:rFonts w:ascii="Calibri" w:hAnsi="Calibri" w:cs="Calibri"/>
          <w:i/>
          <w:color w:val="000000" w:themeColor="text1"/>
          <w:sz w:val="21"/>
        </w:rPr>
      </w:pPr>
    </w:p>
    <w:p w14:paraId="5A59967D" w14:textId="6D669E45" w:rsidR="00405428" w:rsidRPr="00F22E67" w:rsidRDefault="00405428" w:rsidP="00405428">
      <w:pPr>
        <w:rPr>
          <w:rFonts w:ascii="Calibri" w:hAnsi="Calibri" w:cs="Calibri"/>
          <w:i/>
          <w:color w:val="000000" w:themeColor="text1"/>
          <w:sz w:val="21"/>
          <w:rPrChange w:id="102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</w:pPr>
      <w:del w:id="103" w:author="Spencer Wadsworth" w:date="2017-09-13T16:53:00Z">
        <w:r w:rsidRPr="00F22E67" w:rsidDel="005F5EC1">
          <w:rPr>
            <w:rFonts w:ascii="Calibri" w:hAnsi="Calibri" w:cs="Calibri"/>
            <w:i/>
            <w:color w:val="000000" w:themeColor="text1"/>
            <w:sz w:val="21"/>
            <w:rPrChange w:id="104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Professional Service Industries</w:delText>
        </w:r>
      </w:del>
      <w:r>
        <w:rPr>
          <w:rFonts w:ascii="Calibri" w:hAnsi="Calibri" w:cs="Calibri"/>
          <w:i/>
          <w:color w:val="000000" w:themeColor="text1"/>
          <w:sz w:val="21"/>
        </w:rPr>
        <w:t xml:space="preserve">CSAFE 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– </w:t>
      </w:r>
      <w:r>
        <w:rPr>
          <w:rFonts w:ascii="Calibri" w:hAnsi="Calibri" w:cs="Calibri"/>
          <w:i/>
          <w:color w:val="000000" w:themeColor="text1"/>
          <w:sz w:val="21"/>
        </w:rPr>
        <w:t>Ames</w:t>
      </w:r>
      <w:r w:rsidRPr="00F22E67">
        <w:rPr>
          <w:rFonts w:ascii="Calibri" w:hAnsi="Calibri" w:cs="Calibri"/>
          <w:i/>
          <w:color w:val="000000" w:themeColor="text1"/>
          <w:sz w:val="21"/>
        </w:rPr>
        <w:t xml:space="preserve">, </w:t>
      </w:r>
      <w:r>
        <w:rPr>
          <w:rFonts w:ascii="Calibri" w:hAnsi="Calibri" w:cs="Calibri"/>
          <w:i/>
          <w:color w:val="000000" w:themeColor="text1"/>
          <w:sz w:val="21"/>
        </w:rPr>
        <w:t>IA</w:t>
      </w:r>
      <w:r w:rsidRPr="00F22E67">
        <w:rPr>
          <w:rFonts w:ascii="Calibri" w:hAnsi="Calibri" w:cs="Calibri"/>
          <w:i/>
          <w:color w:val="000000" w:themeColor="text1"/>
          <w:sz w:val="21"/>
          <w:rPrChange w:id="105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r>
        <w:rPr>
          <w:rFonts w:ascii="Calibri" w:hAnsi="Calibri" w:cs="Calibri"/>
          <w:i/>
          <w:color w:val="000000" w:themeColor="text1"/>
          <w:sz w:val="21"/>
        </w:rPr>
        <w:t xml:space="preserve">                                                                                                                       </w:t>
      </w:r>
      <w:r>
        <w:rPr>
          <w:rFonts w:ascii="Calibri" w:hAnsi="Calibri" w:cs="Calibri"/>
          <w:color w:val="000000" w:themeColor="text1"/>
          <w:sz w:val="21"/>
        </w:rPr>
        <w:t>May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2</w:t>
      </w:r>
      <w:r>
        <w:rPr>
          <w:rFonts w:ascii="Calibri" w:hAnsi="Calibri" w:cs="Calibri"/>
          <w:color w:val="000000" w:themeColor="text1"/>
          <w:sz w:val="21"/>
        </w:rPr>
        <w:t>020</w:t>
      </w:r>
      <w:r w:rsidRPr="00F22E67">
        <w:rPr>
          <w:rFonts w:ascii="Calibri" w:hAnsi="Calibri" w:cs="Calibri"/>
          <w:color w:val="000000" w:themeColor="text1"/>
          <w:sz w:val="21"/>
        </w:rPr>
        <w:t xml:space="preserve"> –</w:t>
      </w:r>
      <w:r>
        <w:rPr>
          <w:rFonts w:ascii="Calibri" w:hAnsi="Calibri" w:cs="Calibri"/>
          <w:color w:val="000000" w:themeColor="text1"/>
          <w:sz w:val="21"/>
        </w:rPr>
        <w:t xml:space="preserve"> August 2020</w:t>
      </w:r>
      <w:del w:id="106" w:author="Spencer Wadsworth" w:date="2017-09-13T16:42:00Z">
        <w:r w:rsidRPr="00F22E67" w:rsidDel="005A4CB7">
          <w:rPr>
            <w:rFonts w:ascii="Calibri" w:hAnsi="Calibri" w:cs="Calibri"/>
            <w:color w:val="000000" w:themeColor="text1"/>
            <w:sz w:val="21"/>
            <w:rPrChange w:id="107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2017 – P</w:delText>
        </w:r>
      </w:del>
      <w:del w:id="108" w:author="Spencer Wadsworth" w:date="2017-09-13T16:39:00Z">
        <w:r w:rsidRPr="00F22E67" w:rsidDel="00D80009">
          <w:rPr>
            <w:rFonts w:ascii="Calibri" w:hAnsi="Calibri" w:cs="Calibri"/>
            <w:color w:val="000000" w:themeColor="text1"/>
            <w:sz w:val="21"/>
            <w:rPrChange w:id="109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 xml:space="preserve">resent </w:delText>
        </w:r>
      </w:del>
    </w:p>
    <w:p w14:paraId="39EF2D40" w14:textId="590C32F2" w:rsidR="00405428" w:rsidRPr="00FB75E6" w:rsidRDefault="00405428" w:rsidP="00405428">
      <w:pPr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 w:rsidRPr="00FB75E6">
        <w:rPr>
          <w:rFonts w:ascii="Calibri" w:hAnsi="Calibri" w:cs="Calibri"/>
          <w:color w:val="000000" w:themeColor="text1"/>
          <w:sz w:val="21"/>
          <w:szCs w:val="21"/>
        </w:rPr>
        <w:tab/>
      </w:r>
      <w:r>
        <w:rPr>
          <w:rFonts w:ascii="Calibri" w:hAnsi="Calibri" w:cs="Calibri"/>
          <w:color w:val="000000" w:themeColor="text1"/>
          <w:sz w:val="21"/>
          <w:szCs w:val="21"/>
        </w:rPr>
        <w:t>Research Assistant</w:t>
      </w:r>
    </w:p>
    <w:p w14:paraId="15E7028D" w14:textId="72B964D4" w:rsidR="00405428" w:rsidRDefault="00405428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Designed machine learning algorithms that determined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 with 92% accuracy</w:t>
      </w:r>
      <w:r>
        <w:rPr>
          <w:rFonts w:ascii="Calibri" w:hAnsi="Calibri" w:cs="Calibri"/>
          <w:color w:val="000000" w:themeColor="text1"/>
          <w:sz w:val="19"/>
          <w:szCs w:val="19"/>
        </w:rPr>
        <w:t xml:space="preserve"> the probability that two </w:t>
      </w:r>
      <w:r w:rsidR="007418AB">
        <w:rPr>
          <w:rFonts w:ascii="Calibri" w:hAnsi="Calibri" w:cs="Calibri"/>
          <w:color w:val="000000" w:themeColor="text1"/>
          <w:sz w:val="19"/>
          <w:szCs w:val="19"/>
        </w:rPr>
        <w:t xml:space="preserve">images </w:t>
      </w:r>
      <w:r>
        <w:rPr>
          <w:rFonts w:ascii="Calibri" w:hAnsi="Calibri" w:cs="Calibri"/>
          <w:color w:val="000000" w:themeColor="text1"/>
          <w:sz w:val="19"/>
          <w:szCs w:val="19"/>
        </w:rPr>
        <w:t>were from the same source</w:t>
      </w:r>
    </w:p>
    <w:p w14:paraId="3C0FC4B8" w14:textId="5E5AB546" w:rsidR="00405428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Constructed variables that can be calculated from image recognition AI for use in model building </w:t>
      </w:r>
    </w:p>
    <w:p w14:paraId="58E91AF7" w14:textId="0769E22D" w:rsidR="007418AB" w:rsidRDefault="007418AB" w:rsidP="00405428">
      <w:pPr>
        <w:pStyle w:val="ListParagraph"/>
        <w:numPr>
          <w:ilvl w:val="0"/>
          <w:numId w:val="9"/>
        </w:numPr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Wrote and presented research for academic publications in forensic science</w:t>
      </w:r>
    </w:p>
    <w:p w14:paraId="4D3AB316" w14:textId="77777777" w:rsidR="007418AB" w:rsidRPr="007418AB" w:rsidRDefault="007418AB" w:rsidP="007418AB">
      <w:pPr>
        <w:rPr>
          <w:rFonts w:ascii="Calibri" w:hAnsi="Calibri" w:cs="Calibri"/>
          <w:color w:val="000000" w:themeColor="text1"/>
          <w:sz w:val="19"/>
          <w:szCs w:val="19"/>
        </w:rPr>
      </w:pPr>
    </w:p>
    <w:p w14:paraId="744A2B82" w14:textId="31B0DD36" w:rsidR="00A27E5B" w:rsidRDefault="00A27E5B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69232FB4" w14:textId="05E9EEBD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2B8F2D22" w14:textId="6DB14FD6" w:rsidR="009650E1" w:rsidRPr="00851E38" w:rsidRDefault="005522E6" w:rsidP="00851E38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5522E6">
        <w:rPr>
          <w:rFonts w:ascii="Big Caslon Medium" w:hAnsi="Big Caslon Medium" w:cs="Big Caslon Medium"/>
          <w:color w:val="000000" w:themeColor="text1"/>
          <w:sz w:val="28"/>
          <w:szCs w:val="32"/>
        </w:rPr>
        <w:t>Publications</w:t>
      </w:r>
    </w:p>
    <w:p w14:paraId="7CEA8A5D" w14:textId="4CCB0A75" w:rsidR="004E0A04" w:rsidRDefault="005522E6" w:rsidP="004E0A04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Pack, Alden R., Jared Carlson, Spencer Wadsworth, and Mark K. </w:t>
      </w:r>
      <w:proofErr w:type="spellStart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. "Vortex nucleation in superconductors within </w:t>
      </w:r>
      <w:r w:rsid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 </w:t>
      </w:r>
      <w:r w:rsidR="004E0A04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  </w:t>
      </w:r>
    </w:p>
    <w:p w14:paraId="5C50F061" w14:textId="0B7404D8" w:rsidR="005522E6" w:rsidRPr="009650E1" w:rsidRDefault="005522E6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time-dependent Ginzburg-Landau theory in two and three dimensions: role of surface defects and material inhomogeneities." </w:t>
      </w:r>
      <w:r w:rsidRPr="005522E6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Physical Review B</w:t>
      </w:r>
      <w:r w:rsidRPr="005522E6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101, no. 14 (2020): 144504.</w:t>
      </w:r>
    </w:p>
    <w:p w14:paraId="52EB270D" w14:textId="2245F205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559D779E" w14:textId="395A1434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Cook, Mylan R., Brooks A. Butler, Katrina Pedersen, Spencer Wadsworth, Eric Todd, Kent L. Gee,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and </w:t>
      </w:r>
    </w:p>
    <w:p w14:paraId="70626A8D" w14:textId="39AA4ECA" w:rsidR="009650E1" w:rsidRPr="009650E1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"Improved automated classification of basketball crowd noise."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145, no. 3 (2019): 1816-1816.</w:t>
      </w:r>
    </w:p>
    <w:p w14:paraId="2BF09D86" w14:textId="48D7ECA7" w:rsidR="009650E1" w:rsidRPr="009650E1" w:rsidRDefault="009650E1" w:rsidP="005522E6">
      <w:pPr>
        <w:rPr>
          <w:rFonts w:eastAsia="Times New Roman" w:cstheme="minorHAnsi"/>
          <w:sz w:val="19"/>
          <w:szCs w:val="19"/>
        </w:rPr>
      </w:pPr>
    </w:p>
    <w:p w14:paraId="167CFFB3" w14:textId="546A2EAC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Butler, Brooks A., Spencer Wadsworth,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Dallen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 Stark, Katrina Pedersen, Blake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Forkey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Mylan R. Cook, Eric Todd, Kent L. </w:t>
      </w:r>
    </w:p>
    <w:p w14:paraId="1E9EADBE" w14:textId="2CA6CFC2" w:rsidR="009650E1" w:rsidRPr="009650E1" w:rsidRDefault="009650E1" w:rsidP="004E0A04">
      <w:pPr>
        <w:ind w:left="720"/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Gee, and Mark K.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"Feature reduction of crowd noise used for machine learning classification."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146, no. 4 (2019): 2906-2906.</w:t>
      </w:r>
    </w:p>
    <w:p w14:paraId="5B9F2B45" w14:textId="044BDE38" w:rsidR="009650E1" w:rsidRPr="009650E1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</w:p>
    <w:p w14:paraId="13AD247A" w14:textId="745D25F9" w:rsidR="004E0A04" w:rsidRDefault="009650E1" w:rsidP="005522E6">
      <w:pPr>
        <w:rPr>
          <w:rFonts w:eastAsia="Times New Roman" w:cstheme="minorHAnsi"/>
          <w:color w:val="222222"/>
          <w:sz w:val="19"/>
          <w:szCs w:val="19"/>
          <w:shd w:val="clear" w:color="auto" w:fill="FFFFFF"/>
        </w:rPr>
      </w:pP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Nottingham, Kolby T., Katrina Pedersen, Xin Zhao, Brooks A. Butler, Spencer Wadsworth, Blake Smith, Mark K. </w:t>
      </w:r>
    </w:p>
    <w:p w14:paraId="6D98D040" w14:textId="1191711D" w:rsidR="009650E1" w:rsidRPr="005522E6" w:rsidRDefault="009650E1" w:rsidP="004E0A04">
      <w:pPr>
        <w:ind w:left="720"/>
        <w:rPr>
          <w:rFonts w:eastAsia="Times New Roman" w:cstheme="minorHAnsi"/>
          <w:sz w:val="19"/>
          <w:szCs w:val="19"/>
        </w:rPr>
      </w:pP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Transtrum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 xml:space="preserve">, Kent L. Gee, and Sean </w:t>
      </w:r>
      <w:proofErr w:type="spellStart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Warnick</w:t>
      </w:r>
      <w:proofErr w:type="spellEnd"/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. "Supervised machine learning for crowd noise classification at collegiate basketball games." </w:t>
      </w:r>
      <w:r w:rsidRPr="009650E1">
        <w:rPr>
          <w:rFonts w:eastAsia="Times New Roman" w:cstheme="minorHAnsi"/>
          <w:i/>
          <w:iCs/>
          <w:color w:val="222222"/>
          <w:sz w:val="19"/>
          <w:szCs w:val="19"/>
          <w:shd w:val="clear" w:color="auto" w:fill="FFFFFF"/>
        </w:rPr>
        <w:t>The Journal of the Acoustical Society of America</w:t>
      </w:r>
      <w:r w:rsidRPr="009650E1">
        <w:rPr>
          <w:rFonts w:eastAsia="Times New Roman" w:cstheme="minorHAnsi"/>
          <w:color w:val="222222"/>
          <w:sz w:val="19"/>
          <w:szCs w:val="19"/>
          <w:shd w:val="clear" w:color="auto" w:fill="FFFFFF"/>
        </w:rPr>
        <w:t> 144, no. 3 (2018): 1829-1829.</w:t>
      </w:r>
    </w:p>
    <w:p w14:paraId="5C453245" w14:textId="77777777" w:rsidR="005522E6" w:rsidRDefault="005522E6" w:rsidP="00766972">
      <w:pPr>
        <w:outlineLvl w:val="0"/>
        <w:rPr>
          <w:rFonts w:ascii="Calibri" w:hAnsi="Calibri" w:cs="Calibri"/>
          <w:color w:val="000000" w:themeColor="text1"/>
          <w:sz w:val="18"/>
          <w:szCs w:val="20"/>
        </w:rPr>
      </w:pPr>
    </w:p>
    <w:p w14:paraId="01F16169" w14:textId="77777777" w:rsidR="005522E6" w:rsidRPr="00F22E67" w:rsidDel="00F63152" w:rsidRDefault="005522E6" w:rsidP="00766972">
      <w:pPr>
        <w:spacing w:after="80"/>
        <w:rPr>
          <w:del w:id="110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</w:p>
    <w:p w14:paraId="5C741F00" w14:textId="7DDC8AD8" w:rsidR="00A27E5B" w:rsidRPr="00F22E67" w:rsidDel="00F63152" w:rsidRDefault="00B564B9" w:rsidP="00766972">
      <w:pPr>
        <w:spacing w:after="80"/>
        <w:rPr>
          <w:del w:id="111" w:author="Spencer Wadsworth" w:date="2017-09-27T21:00:00Z"/>
          <w:rFonts w:ascii="Calibri" w:hAnsi="Calibri" w:cs="Calibri"/>
          <w:color w:val="000000" w:themeColor="text1"/>
          <w:sz w:val="21"/>
          <w:rPrChange w:id="112" w:author="Spencer Wadsworth" w:date="2017-09-13T18:51:00Z">
            <w:rPr>
              <w:del w:id="113" w:author="Spencer Wadsworth" w:date="2017-09-27T21:00:00Z"/>
              <w:rFonts w:ascii="Calibri" w:hAnsi="Calibri" w:cs="Calibri"/>
              <w:color w:val="000000" w:themeColor="text1"/>
              <w:szCs w:val="26"/>
            </w:rPr>
          </w:rPrChange>
        </w:rPr>
      </w:pPr>
      <w:del w:id="114" w:author="Spencer Wadsworth" w:date="2017-09-27T21:00:00Z"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1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Wilkinso</w:delText>
        </w:r>
        <w:r w:rsidR="00020615" w:rsidRPr="00F22E67" w:rsidDel="00F63152">
          <w:rPr>
            <w:rFonts w:ascii="Calibri" w:hAnsi="Calibri" w:cs="Calibri"/>
            <w:i/>
            <w:color w:val="000000" w:themeColor="text1"/>
            <w:sz w:val="21"/>
            <w:rPrChange w:id="116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n-Montes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17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>ano Builders –</w:delText>
        </w:r>
        <w:r w:rsidRPr="00F22E67" w:rsidDel="00F63152">
          <w:rPr>
            <w:rFonts w:ascii="Calibri" w:hAnsi="Calibri" w:cs="Calibri"/>
            <w:i/>
            <w:color w:val="000000" w:themeColor="text1"/>
            <w:sz w:val="21"/>
            <w:rPrChange w:id="11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Teton Valley</w:delText>
        </w:r>
        <w:r w:rsidR="00A27E5B" w:rsidRPr="00F22E67" w:rsidDel="00F63152">
          <w:rPr>
            <w:rFonts w:ascii="Calibri" w:hAnsi="Calibri" w:cs="Calibri"/>
            <w:i/>
            <w:color w:val="000000" w:themeColor="text1"/>
            <w:sz w:val="21"/>
            <w:rPrChange w:id="11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, ID </w:delText>
        </w:r>
        <w:r w:rsidR="006E558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0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               </w:delText>
        </w:r>
        <w:r w:rsidR="005A493F" w:rsidRPr="00F22E67" w:rsidDel="00F63152">
          <w:rPr>
            <w:rFonts w:ascii="Calibri" w:hAnsi="Calibri" w:cs="Calibri"/>
            <w:i/>
            <w:color w:val="000000" w:themeColor="text1"/>
            <w:sz w:val="21"/>
            <w:rPrChange w:id="121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        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21"/>
            <w:rPrChange w:id="122" w:author="Spencer Wadsworth" w:date="2017-09-13T18:51:00Z">
              <w:rPr>
                <w:rFonts w:ascii="Calibri" w:hAnsi="Calibri" w:cs="Calibri"/>
                <w:color w:val="000000" w:themeColor="text1"/>
                <w:szCs w:val="26"/>
              </w:rPr>
            </w:rPrChange>
          </w:rPr>
          <w:delText>2012 – 2014 (Summers)</w:delText>
        </w:r>
      </w:del>
    </w:p>
    <w:p w14:paraId="6DD617BE" w14:textId="2BF0D352" w:rsidR="00A27E5B" w:rsidRPr="00F22E67" w:rsidDel="00F63152" w:rsidRDefault="00A27E5B" w:rsidP="00766972">
      <w:pPr>
        <w:spacing w:after="80"/>
        <w:rPr>
          <w:del w:id="123" w:author="Spencer Wadsworth" w:date="2017-09-27T21:00:00Z"/>
          <w:rFonts w:ascii="Calibri" w:hAnsi="Calibri" w:cs="Calibri"/>
          <w:color w:val="000000" w:themeColor="text1"/>
          <w:sz w:val="22"/>
        </w:rPr>
      </w:pPr>
      <w:del w:id="124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22"/>
          </w:rPr>
          <w:tab/>
        </w:r>
        <w:r w:rsidR="00A218E1" w:rsidRPr="00FB75E6" w:rsidDel="00F63152">
          <w:rPr>
            <w:rFonts w:ascii="Calibri" w:hAnsi="Calibri" w:cs="Calibri"/>
            <w:color w:val="000000" w:themeColor="text1"/>
            <w:sz w:val="21"/>
            <w:szCs w:val="21"/>
          </w:rPr>
          <w:delText>Carpenter Apprentice</w:delText>
        </w:r>
        <w:r w:rsidRPr="00F22E67" w:rsidDel="00F63152">
          <w:rPr>
            <w:rFonts w:ascii="Calibri" w:hAnsi="Calibri" w:cs="Calibri"/>
            <w:color w:val="000000" w:themeColor="text1"/>
            <w:sz w:val="22"/>
          </w:rPr>
          <w:delText xml:space="preserve"> </w:delText>
        </w:r>
      </w:del>
    </w:p>
    <w:p w14:paraId="4959BE92" w14:textId="43398C2C" w:rsidR="00A27E5B" w:rsidRPr="00F22E67" w:rsidDel="00BC4879" w:rsidRDefault="008E4429" w:rsidP="00766972">
      <w:pPr>
        <w:pStyle w:val="ListParagraph"/>
        <w:numPr>
          <w:ilvl w:val="0"/>
          <w:numId w:val="1"/>
        </w:numPr>
        <w:spacing w:after="80"/>
        <w:rPr>
          <w:del w:id="125" w:author="Spencer Wadsworth" w:date="2017-09-13T16:31:00Z"/>
          <w:rFonts w:ascii="Calibri" w:hAnsi="Calibri" w:cs="Calibri"/>
          <w:color w:val="000000" w:themeColor="text1"/>
          <w:sz w:val="18"/>
          <w:szCs w:val="20"/>
        </w:rPr>
      </w:pPr>
      <w:del w:id="126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contractors and c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arpenters in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various tasks in construction of custom houses</w:delText>
        </w:r>
        <w:r w:rsidR="00A27E5B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</w:del>
    </w:p>
    <w:p w14:paraId="3AD935C1" w14:textId="11C35A44" w:rsidR="009C08B8" w:rsidRPr="00F22E67" w:rsidDel="00F63152" w:rsidRDefault="008E4429" w:rsidP="00766972">
      <w:pPr>
        <w:pStyle w:val="ListParagraph"/>
        <w:numPr>
          <w:ilvl w:val="0"/>
          <w:numId w:val="1"/>
        </w:numPr>
        <w:spacing w:after="80"/>
        <w:rPr>
          <w:del w:id="127" w:author="Spencer Wadsworth" w:date="2017-09-27T21:00:00Z"/>
          <w:rFonts w:ascii="Calibri" w:hAnsi="Calibri" w:cs="Calibri"/>
          <w:color w:val="000000" w:themeColor="text1"/>
          <w:sz w:val="18"/>
          <w:szCs w:val="20"/>
          <w:rPrChange w:id="128" w:author="Spencer Wadsworth" w:date="2017-09-13T18:51:00Z">
            <w:rPr>
              <w:del w:id="129" w:author="Spencer Wadsworth" w:date="2017-09-27T21:00:00Z"/>
            </w:rPr>
          </w:rPrChange>
        </w:rPr>
      </w:pPr>
      <w:commentRangeStart w:id="130"/>
      <w:del w:id="131" w:author="Spencer Wadsworth" w:date="2017-09-13T16:31:00Z">
        <w:r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32" w:author="Spencer Wadsworth" w:date="2017-09-13T18:51:00Z">
              <w:rPr/>
            </w:rPrChange>
          </w:rPr>
          <w:delText>Basic c</w:delText>
        </w:r>
        <w:r w:rsidR="009C08B8" w:rsidRPr="00F22E67" w:rsidDel="00BC4879">
          <w:rPr>
            <w:rFonts w:ascii="Calibri" w:hAnsi="Calibri" w:cs="Calibri"/>
            <w:color w:val="000000" w:themeColor="text1"/>
            <w:sz w:val="18"/>
            <w:szCs w:val="20"/>
            <w:rPrChange w:id="133" w:author="Spencer Wadsworth" w:date="2017-09-13T18:51:00Z">
              <w:rPr/>
            </w:rPrChange>
          </w:rPr>
          <w:delText>arpentry</w:delText>
        </w:r>
        <w:commentRangeEnd w:id="130"/>
        <w:r w:rsidR="00995EC9" w:rsidRPr="00F22E67" w:rsidDel="00BC4879">
          <w:rPr>
            <w:rStyle w:val="CommentReference"/>
            <w:sz w:val="16"/>
            <w:szCs w:val="16"/>
          </w:rPr>
          <w:commentReference w:id="130"/>
        </w:r>
      </w:del>
    </w:p>
    <w:p w14:paraId="39EFF9EA" w14:textId="4C755B31" w:rsidR="00A27E5B" w:rsidRPr="00F22E67" w:rsidDel="00F63152" w:rsidRDefault="00A27E5B" w:rsidP="00766972">
      <w:pPr>
        <w:pStyle w:val="ListParagraph"/>
        <w:numPr>
          <w:ilvl w:val="0"/>
          <w:numId w:val="1"/>
        </w:numPr>
        <w:spacing w:after="80"/>
        <w:rPr>
          <w:del w:id="134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35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Assisted i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n foundational e</w:delText>
        </w:r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xcavation</w:delText>
        </w:r>
        <w:r w:rsidR="00007F8F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with sister company</w:delText>
        </w:r>
        <w:r w:rsidR="00662017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, </w:delText>
        </w:r>
        <w:r w:rsidR="00662017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Gree</w:delText>
        </w:r>
        <w:r w:rsidR="00007F8F" w:rsidRPr="00F22E67" w:rsidDel="00F63152">
          <w:rPr>
            <w:rFonts w:ascii="Calibri" w:hAnsi="Calibri" w:cs="Calibri"/>
            <w:i/>
            <w:color w:val="000000" w:themeColor="text1"/>
            <w:sz w:val="18"/>
            <w:szCs w:val="20"/>
          </w:rPr>
          <w:delText>neck Excavation</w:delText>
        </w:r>
      </w:del>
    </w:p>
    <w:p w14:paraId="465366D1" w14:textId="13633951" w:rsidR="009C08B8" w:rsidRPr="00F22E67" w:rsidDel="00F63152" w:rsidRDefault="005827CD" w:rsidP="00766972">
      <w:pPr>
        <w:pStyle w:val="ListParagraph"/>
        <w:numPr>
          <w:ilvl w:val="0"/>
          <w:numId w:val="1"/>
        </w:numPr>
        <w:spacing w:after="80"/>
        <w:rPr>
          <w:del w:id="136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37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Organized</w:delText>
        </w:r>
        <w:r w:rsidR="008E4429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</w:delText>
        </w:r>
        <w:r w:rsidR="00745ACC"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and prepared inventory of 100 plus company tools</w:delText>
        </w:r>
      </w:del>
      <w:ins w:id="138" w:author="Wadsworth, Spencer" w:date="2017-05-20T21:34:00Z">
        <w:del w:id="139" w:author="Spencer Wadsworth" w:date="2017-09-27T21:00:00Z">
          <w:r w:rsidR="00995EC9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Inventoried and maintained </w:delText>
          </w:r>
        </w:del>
      </w:ins>
      <w:ins w:id="140" w:author="Wadsworth, Spencer" w:date="2017-05-20T21:36:00Z">
        <w:del w:id="141" w:author="Spencer Wadsworth" w:date="2017-09-27T21:00:00Z">
          <w:r w:rsidR="005D28B2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>large supply of company tools</w:delText>
          </w:r>
        </w:del>
      </w:ins>
    </w:p>
    <w:p w14:paraId="4E04F9EE" w14:textId="77777777" w:rsidR="001E0108" w:rsidRPr="00F22E67" w:rsidDel="00126841" w:rsidRDefault="001E0108" w:rsidP="00766972">
      <w:pPr>
        <w:spacing w:after="80"/>
        <w:rPr>
          <w:del w:id="142" w:author="Spencer Wadsworth" w:date="2017-09-13T18:53:00Z"/>
          <w:rFonts w:ascii="Calibri" w:hAnsi="Calibri" w:cs="Calibri"/>
          <w:color w:val="000000" w:themeColor="text1"/>
          <w:sz w:val="18"/>
          <w:szCs w:val="20"/>
        </w:rPr>
      </w:pPr>
    </w:p>
    <w:p w14:paraId="2D26291E" w14:textId="4B4FD236" w:rsidR="00D171B1" w:rsidRPr="00F22E67" w:rsidDel="00F63152" w:rsidRDefault="0095798D" w:rsidP="00766972">
      <w:pPr>
        <w:pStyle w:val="ListParagraph"/>
        <w:numPr>
          <w:ilvl w:val="0"/>
          <w:numId w:val="9"/>
        </w:numPr>
        <w:spacing w:after="80"/>
        <w:rPr>
          <w:del w:id="143" w:author="Spencer Wadsworth" w:date="2017-09-27T21:00:00Z"/>
          <w:rFonts w:ascii="Calibri" w:hAnsi="Calibri" w:cs="Calibri"/>
          <w:color w:val="000000" w:themeColor="text1"/>
          <w:sz w:val="18"/>
          <w:szCs w:val="20"/>
        </w:rPr>
      </w:pPr>
      <w:del w:id="144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Experienced </w:delText>
        </w:r>
      </w:del>
      <w:ins w:id="145" w:author="Wadsworth, Spencer" w:date="2017-05-20T21:47:00Z">
        <w:del w:id="146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Proficient </w:delText>
          </w:r>
        </w:del>
      </w:ins>
      <w:del w:id="147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>in use of Microsoft</w:delText>
        </w:r>
      </w:del>
      <w:ins w:id="148" w:author="Wadsworth, Spencer" w:date="2017-05-20T21:47:00Z">
        <w:del w:id="149" w:author="Spencer Wadsworth" w:date="2017-09-27T21:00:00Z">
          <w:r w:rsidR="00BA5F98" w:rsidRPr="00F22E67" w:rsidDel="00F63152">
            <w:rPr>
              <w:rFonts w:ascii="Calibri" w:hAnsi="Calibri" w:cs="Calibri"/>
              <w:color w:val="000000" w:themeColor="text1"/>
              <w:sz w:val="18"/>
              <w:szCs w:val="20"/>
            </w:rPr>
            <w:delText xml:space="preserve"> Office Suite</w:delText>
          </w:r>
        </w:del>
      </w:ins>
      <w:del w:id="150" w:author="Spencer Wadsworth" w:date="2017-09-27T21:00:00Z">
        <w:r w:rsidRPr="00F22E67" w:rsidDel="00F63152">
          <w:rPr>
            <w:rFonts w:ascii="Calibri" w:hAnsi="Calibri" w:cs="Calibri"/>
            <w:color w:val="000000" w:themeColor="text1"/>
            <w:sz w:val="18"/>
            <w:szCs w:val="20"/>
          </w:rPr>
          <w:delText xml:space="preserve"> Word and Excel</w:delText>
        </w:r>
      </w:del>
    </w:p>
    <w:p w14:paraId="22CBD212" w14:textId="77777777" w:rsidR="00A218E1" w:rsidRPr="00F22E67" w:rsidDel="00126841" w:rsidRDefault="00A218E1" w:rsidP="00766972">
      <w:pPr>
        <w:spacing w:after="80"/>
        <w:rPr>
          <w:del w:id="151" w:author="Spencer Wadsworth" w:date="2017-09-13T18:53:00Z"/>
          <w:rFonts w:ascii="Britannic Bold" w:hAnsi="Britannic Bold"/>
          <w:b/>
          <w:color w:val="2F5496" w:themeColor="accent1" w:themeShade="BF"/>
          <w:szCs w:val="28"/>
        </w:rPr>
      </w:pPr>
    </w:p>
    <w:p w14:paraId="582B9320" w14:textId="33742F47" w:rsidR="00A218E1" w:rsidRDefault="00A218E1" w:rsidP="00766972">
      <w:pPr>
        <w:outlineLvl w:val="0"/>
        <w:rPr>
          <w:rFonts w:ascii="Big Caslon Medium" w:hAnsi="Big Caslon Medium" w:cs="Big Caslon Medium"/>
          <w:color w:val="000000" w:themeColor="text1"/>
          <w:sz w:val="28"/>
          <w:szCs w:val="32"/>
        </w:rPr>
      </w:pPr>
      <w:r w:rsidRPr="00AF1CA9">
        <w:rPr>
          <w:rFonts w:ascii="Big Caslon Medium" w:hAnsi="Big Caslon Medium" w:cs="Big Caslon Medium"/>
          <w:color w:val="000000" w:themeColor="text1"/>
          <w:sz w:val="28"/>
          <w:szCs w:val="32"/>
        </w:rPr>
        <w:t>Service Experience</w:t>
      </w:r>
    </w:p>
    <w:p w14:paraId="0B46876B" w14:textId="54109356" w:rsidR="00CC2B8B" w:rsidRDefault="00CC2B8B" w:rsidP="00CC2B8B">
      <w:pPr>
        <w:rPr>
          <w:rFonts w:ascii="Calibri" w:hAnsi="Calibri" w:cs="Calibri"/>
          <w:color w:val="000000" w:themeColor="text1"/>
          <w:sz w:val="21"/>
        </w:rPr>
      </w:pPr>
      <w:r w:rsidRPr="00CC2B8B">
        <w:rPr>
          <w:rFonts w:ascii="Calibri" w:hAnsi="Calibri" w:cs="Calibri"/>
          <w:i/>
          <w:color w:val="000000" w:themeColor="text1"/>
          <w:sz w:val="21"/>
        </w:rPr>
        <w:t>Big Brothers Big Sisters -Youth Mentoring</w:t>
      </w:r>
      <w:r>
        <w:rPr>
          <w:rFonts w:ascii="Calibri" w:hAnsi="Calibri" w:cs="Calibri"/>
          <w:i/>
          <w:color w:val="000000" w:themeColor="text1"/>
          <w:sz w:val="21"/>
        </w:rPr>
        <w:t xml:space="preserve"> – Des Moines, Iowa                                        </w:t>
      </w:r>
      <w:r w:rsidRPr="00CC2B8B">
        <w:rPr>
          <w:rFonts w:ascii="Calibri" w:hAnsi="Calibri" w:cs="Calibri"/>
          <w:color w:val="000000" w:themeColor="text1"/>
          <w:sz w:val="21"/>
        </w:rPr>
        <w:t>September 2021 - Present</w:t>
      </w:r>
    </w:p>
    <w:p w14:paraId="1AF11B3E" w14:textId="1BD926B5" w:rsidR="00CC2B8B" w:rsidRDefault="00CC2B8B" w:rsidP="00CC2B8B">
      <w:pPr>
        <w:rPr>
          <w:rFonts w:ascii="Calibri" w:hAnsi="Calibri" w:cs="Calibri"/>
          <w:i/>
          <w:color w:val="000000" w:themeColor="text1"/>
          <w:sz w:val="21"/>
        </w:rPr>
      </w:pPr>
      <w:r>
        <w:rPr>
          <w:rFonts w:ascii="Calibri" w:hAnsi="Calibri" w:cs="Calibri"/>
          <w:i/>
          <w:color w:val="000000" w:themeColor="text1"/>
          <w:sz w:val="21"/>
        </w:rPr>
        <w:tab/>
      </w:r>
      <w:r w:rsidRPr="009650E1">
        <w:rPr>
          <w:rFonts w:ascii="Calibri" w:hAnsi="Calibri" w:cs="Calibri"/>
          <w:color w:val="000000" w:themeColor="text1"/>
          <w:sz w:val="21"/>
          <w:szCs w:val="21"/>
        </w:rPr>
        <w:t>Mentor</w:t>
      </w:r>
    </w:p>
    <w:p w14:paraId="74AEB190" w14:textId="0A5EE432" w:rsidR="0043475A" w:rsidRDefault="0043475A" w:rsidP="005522E6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i/>
          <w:color w:val="000000" w:themeColor="text1"/>
          <w:sz w:val="21"/>
        </w:rPr>
      </w:pP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Mentor a 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“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>little brother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”</w:t>
      </w:r>
      <w:r w:rsidRPr="005522E6">
        <w:rPr>
          <w:rFonts w:ascii="Calibri" w:hAnsi="Calibri" w:cs="Calibri"/>
          <w:color w:val="000000" w:themeColor="text1"/>
          <w:sz w:val="19"/>
          <w:szCs w:val="19"/>
        </w:rPr>
        <w:t xml:space="preserve"> </w:t>
      </w:r>
      <w:r w:rsidR="005522E6" w:rsidRPr="005522E6">
        <w:rPr>
          <w:rFonts w:ascii="Calibri" w:hAnsi="Calibri" w:cs="Calibri"/>
          <w:color w:val="000000" w:themeColor="text1"/>
          <w:sz w:val="19"/>
          <w:szCs w:val="19"/>
        </w:rPr>
        <w:t>in scholastic, social and life skills</w:t>
      </w:r>
      <w:r w:rsidR="005522E6">
        <w:rPr>
          <w:rFonts w:ascii="Calibri" w:hAnsi="Calibri" w:cs="Calibri"/>
          <w:color w:val="000000" w:themeColor="text1"/>
          <w:sz w:val="19"/>
          <w:szCs w:val="19"/>
        </w:rPr>
        <w:t>. Mostly we just have fun</w:t>
      </w:r>
      <w:r w:rsidR="004E0A04">
        <w:rPr>
          <w:rFonts w:ascii="Calibri" w:hAnsi="Calibri" w:cs="Calibri"/>
          <w:color w:val="000000" w:themeColor="text1"/>
          <w:sz w:val="19"/>
          <w:szCs w:val="19"/>
        </w:rPr>
        <w:t>!</w:t>
      </w:r>
    </w:p>
    <w:p w14:paraId="5E51BD43" w14:textId="77777777" w:rsidR="004E0A04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4DC0A462" w14:textId="7A1F205C" w:rsid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  <w:proofErr w:type="spellStart"/>
      <w:r>
        <w:rPr>
          <w:rFonts w:ascii="Calibri" w:hAnsi="Calibri" w:cs="Calibri"/>
          <w:i/>
          <w:color w:val="000000" w:themeColor="text1"/>
          <w:sz w:val="21"/>
        </w:rPr>
        <w:t>STATers</w:t>
      </w:r>
      <w:proofErr w:type="spellEnd"/>
      <w:r>
        <w:rPr>
          <w:rFonts w:ascii="Calibri" w:hAnsi="Calibri" w:cs="Calibri"/>
          <w:i/>
          <w:color w:val="000000" w:themeColor="text1"/>
          <w:sz w:val="21"/>
        </w:rPr>
        <w:t xml:space="preserve"> Social Club Ames, Iowa</w:t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</w:r>
      <w:r>
        <w:rPr>
          <w:rFonts w:ascii="Calibri" w:hAnsi="Calibri" w:cs="Calibri"/>
          <w:i/>
          <w:color w:val="000000" w:themeColor="text1"/>
          <w:sz w:val="21"/>
        </w:rPr>
        <w:tab/>
        <w:t xml:space="preserve">     </w:t>
      </w:r>
      <w:r w:rsidRPr="004E0A04">
        <w:rPr>
          <w:rFonts w:ascii="Calibri" w:hAnsi="Calibri" w:cs="Calibri"/>
          <w:color w:val="000000" w:themeColor="text1"/>
          <w:sz w:val="21"/>
        </w:rPr>
        <w:t>August 2021 - Present</w:t>
      </w:r>
      <w:r w:rsidR="00CC2B8B">
        <w:rPr>
          <w:rFonts w:ascii="Calibri" w:hAnsi="Calibri" w:cs="Calibri"/>
          <w:i/>
          <w:color w:val="000000" w:themeColor="text1"/>
          <w:sz w:val="21"/>
        </w:rPr>
        <w:tab/>
      </w:r>
    </w:p>
    <w:p w14:paraId="5C4B43E0" w14:textId="321BDCD9" w:rsidR="004E0A04" w:rsidRDefault="00545AD8" w:rsidP="004E0A04">
      <w:pPr>
        <w:ind w:firstLine="720"/>
        <w:outlineLvl w:val="0"/>
        <w:rPr>
          <w:rFonts w:ascii="Calibri" w:hAnsi="Calibri" w:cs="Calibri"/>
          <w:color w:val="000000" w:themeColor="text1"/>
          <w:sz w:val="21"/>
          <w:szCs w:val="21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President/</w:t>
      </w:r>
      <w:r w:rsidR="004E0A04" w:rsidRPr="004E0A04">
        <w:rPr>
          <w:rFonts w:ascii="Calibri" w:hAnsi="Calibri" w:cs="Calibri"/>
          <w:color w:val="000000" w:themeColor="text1"/>
          <w:sz w:val="21"/>
          <w:szCs w:val="21"/>
        </w:rPr>
        <w:t>Social Chair</w:t>
      </w:r>
    </w:p>
    <w:p w14:paraId="32DC8E94" w14:textId="79511986" w:rsidR="007E6D6E" w:rsidRPr="007E6D6E" w:rsidRDefault="007E6D6E" w:rsidP="007E6D6E">
      <w:pPr>
        <w:pStyle w:val="ListParagraph"/>
        <w:numPr>
          <w:ilvl w:val="0"/>
          <w:numId w:val="5"/>
        </w:numPr>
        <w:ind w:left="1440"/>
        <w:rPr>
          <w:rFonts w:cstheme="minorHAnsi"/>
          <w:iCs/>
          <w:color w:val="000000" w:themeColor="text1"/>
          <w:sz w:val="19"/>
          <w:szCs w:val="19"/>
        </w:rPr>
      </w:pPr>
      <w:r w:rsidRPr="007E6D6E">
        <w:rPr>
          <w:rFonts w:cstheme="minorHAnsi"/>
          <w:iCs/>
          <w:color w:val="000000" w:themeColor="text1"/>
          <w:sz w:val="19"/>
          <w:szCs w:val="19"/>
        </w:rPr>
        <w:t>Plan, orchestrate and delegate various social activities for ISU department of statistics students and faculty</w:t>
      </w:r>
    </w:p>
    <w:p w14:paraId="03D8B170" w14:textId="055B451A" w:rsidR="004E0A04" w:rsidRPr="00CC2B8B" w:rsidRDefault="004E0A04" w:rsidP="00CC2B8B">
      <w:pPr>
        <w:rPr>
          <w:rFonts w:ascii="Calibri" w:hAnsi="Calibri" w:cs="Calibri"/>
          <w:i/>
          <w:color w:val="000000" w:themeColor="text1"/>
          <w:sz w:val="21"/>
        </w:rPr>
      </w:pPr>
    </w:p>
    <w:p w14:paraId="1989B808" w14:textId="0BAACCA9" w:rsidR="00A218E1" w:rsidRPr="00F22E67" w:rsidRDefault="00A218E1" w:rsidP="00766972">
      <w:pPr>
        <w:rPr>
          <w:rFonts w:ascii="Calibri" w:hAnsi="Calibri" w:cs="Calibri"/>
          <w:color w:val="000000" w:themeColor="text1"/>
          <w:sz w:val="21"/>
          <w:rPrChange w:id="152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</w:pPr>
      <w:r w:rsidRPr="00F22E67">
        <w:rPr>
          <w:rFonts w:ascii="Calibri" w:hAnsi="Calibri" w:cs="Calibri"/>
          <w:i/>
          <w:color w:val="000000" w:themeColor="text1"/>
          <w:sz w:val="21"/>
          <w:rPrChange w:id="153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>The Church of Jesus Christ of Latter-day Saints</w:t>
      </w:r>
      <w:ins w:id="154" w:author="Spencer Wadsworth" w:date="2017-09-13T16:31:00Z">
        <w:r w:rsidR="00F96D8A" w:rsidRPr="00F22E67">
          <w:rPr>
            <w:rFonts w:ascii="Calibri" w:hAnsi="Calibri" w:cs="Calibri"/>
            <w:i/>
            <w:color w:val="000000" w:themeColor="text1"/>
            <w:sz w:val="21"/>
            <w:rPrChange w:id="155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 xml:space="preserve"> – Barcelona, Spain</w:t>
        </w:r>
      </w:ins>
      <w:r w:rsidR="00AC4EAB" w:rsidRPr="00F22E67">
        <w:rPr>
          <w:rFonts w:ascii="Calibri" w:hAnsi="Calibri" w:cs="Calibri"/>
          <w:i/>
          <w:color w:val="000000" w:themeColor="text1"/>
          <w:sz w:val="21"/>
          <w:rPrChange w:id="156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del w:id="157" w:author="Spencer Wadsworth" w:date="2017-09-13T16:31:00Z">
        <w:r w:rsidR="00AC4EAB" w:rsidRPr="00F22E67" w:rsidDel="00F96D8A">
          <w:rPr>
            <w:rFonts w:ascii="Calibri" w:hAnsi="Calibri" w:cs="Calibri"/>
            <w:i/>
            <w:color w:val="000000" w:themeColor="text1"/>
            <w:sz w:val="21"/>
            <w:rPrChange w:id="158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tab/>
          <w:delText xml:space="preserve">                   </w:delText>
        </w:r>
        <w:r w:rsidR="005A493F" w:rsidRPr="00F22E67" w:rsidDel="00F96D8A">
          <w:rPr>
            <w:rFonts w:ascii="Calibri" w:hAnsi="Calibri" w:cs="Calibri"/>
            <w:i/>
            <w:color w:val="000000" w:themeColor="text1"/>
            <w:sz w:val="21"/>
            <w:rPrChange w:id="159" w:author="Spencer Wadsworth" w:date="2017-09-13T18:51:00Z">
              <w:rPr>
                <w:rFonts w:ascii="Calibri" w:hAnsi="Calibri" w:cs="Calibri"/>
                <w:i/>
                <w:color w:val="000000" w:themeColor="text1"/>
                <w:szCs w:val="26"/>
              </w:rPr>
            </w:rPrChange>
          </w:rPr>
          <w:delText xml:space="preserve">     </w:delText>
        </w:r>
      </w:del>
      <w:r w:rsidR="005A493F" w:rsidRPr="00F22E67">
        <w:rPr>
          <w:rFonts w:ascii="Calibri" w:hAnsi="Calibri" w:cs="Calibri"/>
          <w:i/>
          <w:color w:val="000000" w:themeColor="text1"/>
          <w:sz w:val="21"/>
          <w:rPrChange w:id="160" w:author="Spencer Wadsworth" w:date="2017-09-13T18:51:00Z">
            <w:rPr>
              <w:rFonts w:ascii="Calibri" w:hAnsi="Calibri" w:cs="Calibri"/>
              <w:i/>
              <w:color w:val="000000" w:themeColor="text1"/>
              <w:szCs w:val="26"/>
            </w:rPr>
          </w:rPrChange>
        </w:rPr>
        <w:t xml:space="preserve"> </w:t>
      </w:r>
      <w:ins w:id="161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            </w:t>
        </w:r>
      </w:ins>
      <w:r w:rsidR="004B502D" w:rsidRPr="00F22E67">
        <w:rPr>
          <w:rFonts w:ascii="Calibri" w:hAnsi="Calibri" w:cs="Calibri"/>
          <w:i/>
          <w:color w:val="000000" w:themeColor="text1"/>
          <w:sz w:val="21"/>
        </w:rPr>
        <w:t xml:space="preserve"> </w:t>
      </w:r>
      <w:r w:rsidR="00F22E67">
        <w:rPr>
          <w:rFonts w:ascii="Calibri" w:hAnsi="Calibri" w:cs="Calibri"/>
          <w:i/>
          <w:color w:val="000000" w:themeColor="text1"/>
          <w:sz w:val="21"/>
        </w:rPr>
        <w:t xml:space="preserve">         </w:t>
      </w:r>
      <w:ins w:id="162" w:author="Spencer Wadsworth" w:date="2017-09-13T16:34:00Z">
        <w:r w:rsidR="00D80009" w:rsidRPr="00F22E67">
          <w:rPr>
            <w:rFonts w:ascii="Calibri" w:hAnsi="Calibri" w:cs="Calibri"/>
            <w:i/>
            <w:color w:val="000000" w:themeColor="text1"/>
            <w:sz w:val="21"/>
          </w:rPr>
          <w:t xml:space="preserve"> </w:t>
        </w:r>
      </w:ins>
      <w:r w:rsidRPr="00F22E67">
        <w:rPr>
          <w:rFonts w:ascii="Calibri" w:hAnsi="Calibri" w:cs="Calibri"/>
          <w:color w:val="000000" w:themeColor="text1"/>
          <w:sz w:val="21"/>
          <w:rPrChange w:id="163" w:author="Spencer Wadsworth" w:date="2017-09-13T18:51:00Z">
            <w:rPr>
              <w:rFonts w:ascii="Calibri" w:hAnsi="Calibri" w:cs="Calibri"/>
              <w:color w:val="000000" w:themeColor="text1"/>
              <w:szCs w:val="26"/>
            </w:rPr>
          </w:rPrChange>
        </w:rPr>
        <w:t>January 2015 – February 2017</w:t>
      </w:r>
    </w:p>
    <w:p w14:paraId="61F0609E" w14:textId="19A19BCD" w:rsidR="00A218E1" w:rsidRPr="00F22E67" w:rsidRDefault="00AF1CA9" w:rsidP="004B502D">
      <w:pPr>
        <w:ind w:firstLine="720"/>
        <w:outlineLvl w:val="0"/>
        <w:rPr>
          <w:rFonts w:ascii="Calibri" w:hAnsi="Calibri" w:cs="Calibri"/>
          <w:color w:val="000000" w:themeColor="text1"/>
          <w:sz w:val="22"/>
        </w:rPr>
      </w:pPr>
      <w:r>
        <w:rPr>
          <w:rFonts w:ascii="Calibri" w:hAnsi="Calibri" w:cs="Calibri"/>
          <w:color w:val="000000" w:themeColor="text1"/>
          <w:sz w:val="21"/>
          <w:szCs w:val="21"/>
        </w:rPr>
        <w:t>Missionary</w:t>
      </w:r>
    </w:p>
    <w:p w14:paraId="1A583B52" w14:textId="297F9CCA" w:rsidR="00AC4EAB" w:rsidRDefault="00BE6D52" w:rsidP="00AC4EAB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>Gained valuable communication skills with diverse audiences in Spanish</w:t>
      </w:r>
    </w:p>
    <w:p w14:paraId="7845AADB" w14:textId="7312F698" w:rsidR="001D7185" w:rsidRPr="000B719E" w:rsidRDefault="00BE6D52" w:rsidP="000B719E">
      <w:pPr>
        <w:pStyle w:val="ListParagraph"/>
        <w:numPr>
          <w:ilvl w:val="0"/>
          <w:numId w:val="5"/>
        </w:numPr>
        <w:ind w:left="1440"/>
        <w:rPr>
          <w:rFonts w:ascii="Calibri" w:hAnsi="Calibri" w:cs="Calibri"/>
          <w:color w:val="000000" w:themeColor="text1"/>
          <w:sz w:val="19"/>
          <w:szCs w:val="19"/>
        </w:rPr>
      </w:pPr>
      <w:r>
        <w:rPr>
          <w:rFonts w:ascii="Calibri" w:hAnsi="Calibri" w:cs="Calibri"/>
          <w:color w:val="000000" w:themeColor="text1"/>
          <w:sz w:val="19"/>
          <w:szCs w:val="19"/>
        </w:rPr>
        <w:t xml:space="preserve">Administrated </w:t>
      </w:r>
      <w:r w:rsidR="000B719E">
        <w:rPr>
          <w:rFonts w:ascii="Calibri" w:hAnsi="Calibri" w:cs="Calibri"/>
          <w:color w:val="000000" w:themeColor="text1"/>
          <w:sz w:val="19"/>
          <w:szCs w:val="19"/>
        </w:rPr>
        <w:t>travel, housing and coordinated conferences of up to 186 other volunteers</w:t>
      </w:r>
    </w:p>
    <w:sectPr w:rsidR="001D7185" w:rsidRPr="000B719E" w:rsidSect="00766972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0" w:author="Wadsworth, Spencer" w:date="2017-05-20T21:32:00Z" w:initials="WS">
    <w:p w14:paraId="1C994483" w14:textId="1C9464B8" w:rsidR="00995EC9" w:rsidRDefault="00995EC9">
      <w:pPr>
        <w:pStyle w:val="CommentText"/>
      </w:pPr>
      <w:r>
        <w:rPr>
          <w:rStyle w:val="CommentReference"/>
        </w:rPr>
        <w:annotationRef/>
      </w:r>
      <w:r>
        <w:t>Redundant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9944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E6109CF" w16cex:dateUtc="2017-05-21T02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994483" w16cid:durableId="1E6109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ig Caslon Medium">
    <w:altName w:val="﷽﷽﷽﷽﷽﷽﷽﷽on Medium"/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3BCA"/>
    <w:multiLevelType w:val="hybridMultilevel"/>
    <w:tmpl w:val="EB20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1255"/>
    <w:multiLevelType w:val="hybridMultilevel"/>
    <w:tmpl w:val="D292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100504"/>
    <w:multiLevelType w:val="hybridMultilevel"/>
    <w:tmpl w:val="4F2817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4229A7"/>
    <w:multiLevelType w:val="hybridMultilevel"/>
    <w:tmpl w:val="45CE7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6D23E8"/>
    <w:multiLevelType w:val="hybridMultilevel"/>
    <w:tmpl w:val="47B429E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33004C99"/>
    <w:multiLevelType w:val="hybridMultilevel"/>
    <w:tmpl w:val="C0DA1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C738F"/>
    <w:multiLevelType w:val="hybridMultilevel"/>
    <w:tmpl w:val="1916C0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61C79"/>
    <w:multiLevelType w:val="hybridMultilevel"/>
    <w:tmpl w:val="2AFEBD24"/>
    <w:lvl w:ilvl="0" w:tplc="771873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58040D"/>
    <w:multiLevelType w:val="hybridMultilevel"/>
    <w:tmpl w:val="2B385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C8162D"/>
    <w:multiLevelType w:val="hybridMultilevel"/>
    <w:tmpl w:val="E662E52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AB41598"/>
    <w:multiLevelType w:val="hybridMultilevel"/>
    <w:tmpl w:val="3316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E9755C"/>
    <w:multiLevelType w:val="hybridMultilevel"/>
    <w:tmpl w:val="4C3853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C34BD"/>
    <w:multiLevelType w:val="hybridMultilevel"/>
    <w:tmpl w:val="C94854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8066D07"/>
    <w:multiLevelType w:val="hybridMultilevel"/>
    <w:tmpl w:val="FEBC1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A98D11"/>
    <w:multiLevelType w:val="hybridMultilevel"/>
    <w:tmpl w:val="47BBB38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EBD63B3"/>
    <w:multiLevelType w:val="hybridMultilevel"/>
    <w:tmpl w:val="39C0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85187">
    <w:abstractNumId w:val="9"/>
  </w:num>
  <w:num w:numId="2" w16cid:durableId="298266714">
    <w:abstractNumId w:val="4"/>
  </w:num>
  <w:num w:numId="3" w16cid:durableId="1766223620">
    <w:abstractNumId w:val="5"/>
  </w:num>
  <w:num w:numId="4" w16cid:durableId="1819347570">
    <w:abstractNumId w:val="10"/>
  </w:num>
  <w:num w:numId="5" w16cid:durableId="1797017124">
    <w:abstractNumId w:val="12"/>
  </w:num>
  <w:num w:numId="6" w16cid:durableId="543912107">
    <w:abstractNumId w:val="15"/>
  </w:num>
  <w:num w:numId="7" w16cid:durableId="453594411">
    <w:abstractNumId w:val="8"/>
  </w:num>
  <w:num w:numId="8" w16cid:durableId="464156784">
    <w:abstractNumId w:val="0"/>
  </w:num>
  <w:num w:numId="9" w16cid:durableId="295140790">
    <w:abstractNumId w:val="13"/>
  </w:num>
  <w:num w:numId="10" w16cid:durableId="302664370">
    <w:abstractNumId w:val="3"/>
  </w:num>
  <w:num w:numId="11" w16cid:durableId="851383184">
    <w:abstractNumId w:val="2"/>
  </w:num>
  <w:num w:numId="12" w16cid:durableId="435830022">
    <w:abstractNumId w:val="6"/>
  </w:num>
  <w:num w:numId="13" w16cid:durableId="1459252391">
    <w:abstractNumId w:val="7"/>
  </w:num>
  <w:num w:numId="14" w16cid:durableId="952783958">
    <w:abstractNumId w:val="11"/>
  </w:num>
  <w:num w:numId="15" w16cid:durableId="1388455529">
    <w:abstractNumId w:val="1"/>
  </w:num>
  <w:num w:numId="16" w16cid:durableId="697505421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pencer Wadsworth">
    <w15:presenceInfo w15:providerId="None" w15:userId="Spencer Wadsworth"/>
  </w15:person>
  <w15:person w15:author="Wadsworth, Spencer">
    <w15:presenceInfo w15:providerId="None" w15:userId="Wadsworth, Spen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A2"/>
    <w:rsid w:val="00007F8F"/>
    <w:rsid w:val="000138D2"/>
    <w:rsid w:val="00020615"/>
    <w:rsid w:val="00036B69"/>
    <w:rsid w:val="0004163E"/>
    <w:rsid w:val="00045886"/>
    <w:rsid w:val="0006269C"/>
    <w:rsid w:val="000833AB"/>
    <w:rsid w:val="00091EE8"/>
    <w:rsid w:val="000927EF"/>
    <w:rsid w:val="00096F2B"/>
    <w:rsid w:val="000B719E"/>
    <w:rsid w:val="000E25BC"/>
    <w:rsid w:val="00126841"/>
    <w:rsid w:val="001344FB"/>
    <w:rsid w:val="001677E4"/>
    <w:rsid w:val="00183B93"/>
    <w:rsid w:val="00187E47"/>
    <w:rsid w:val="001909B6"/>
    <w:rsid w:val="00190C69"/>
    <w:rsid w:val="00193C11"/>
    <w:rsid w:val="0019675E"/>
    <w:rsid w:val="001A4B21"/>
    <w:rsid w:val="001C7CD2"/>
    <w:rsid w:val="001D447E"/>
    <w:rsid w:val="001D648C"/>
    <w:rsid w:val="001D7185"/>
    <w:rsid w:val="001E0108"/>
    <w:rsid w:val="001E7E4B"/>
    <w:rsid w:val="001F20DC"/>
    <w:rsid w:val="002023B6"/>
    <w:rsid w:val="00204AAC"/>
    <w:rsid w:val="00207B5A"/>
    <w:rsid w:val="00214B33"/>
    <w:rsid w:val="00260C98"/>
    <w:rsid w:val="002B2393"/>
    <w:rsid w:val="002E2780"/>
    <w:rsid w:val="00357A0F"/>
    <w:rsid w:val="00397605"/>
    <w:rsid w:val="003B31AC"/>
    <w:rsid w:val="003C54E9"/>
    <w:rsid w:val="003D55D7"/>
    <w:rsid w:val="004025A5"/>
    <w:rsid w:val="00405428"/>
    <w:rsid w:val="00406223"/>
    <w:rsid w:val="004228E6"/>
    <w:rsid w:val="0042334E"/>
    <w:rsid w:val="0043475A"/>
    <w:rsid w:val="00440AEB"/>
    <w:rsid w:val="00441E1B"/>
    <w:rsid w:val="004831EF"/>
    <w:rsid w:val="004A06FB"/>
    <w:rsid w:val="004B502D"/>
    <w:rsid w:val="004B513D"/>
    <w:rsid w:val="004C4FA2"/>
    <w:rsid w:val="004D613A"/>
    <w:rsid w:val="004E0A04"/>
    <w:rsid w:val="004F775F"/>
    <w:rsid w:val="00520220"/>
    <w:rsid w:val="00526FA4"/>
    <w:rsid w:val="00545AD8"/>
    <w:rsid w:val="005522E6"/>
    <w:rsid w:val="00564986"/>
    <w:rsid w:val="00577B26"/>
    <w:rsid w:val="005827CD"/>
    <w:rsid w:val="005A493F"/>
    <w:rsid w:val="005A4CB7"/>
    <w:rsid w:val="005B7248"/>
    <w:rsid w:val="005D28B2"/>
    <w:rsid w:val="005E33EE"/>
    <w:rsid w:val="005E55DE"/>
    <w:rsid w:val="005F2906"/>
    <w:rsid w:val="005F4B1A"/>
    <w:rsid w:val="005F5EC1"/>
    <w:rsid w:val="006364A5"/>
    <w:rsid w:val="00641E35"/>
    <w:rsid w:val="00662017"/>
    <w:rsid w:val="006660D7"/>
    <w:rsid w:val="00685571"/>
    <w:rsid w:val="006E558F"/>
    <w:rsid w:val="00724019"/>
    <w:rsid w:val="0073357F"/>
    <w:rsid w:val="007418AB"/>
    <w:rsid w:val="00745ACC"/>
    <w:rsid w:val="00750B85"/>
    <w:rsid w:val="00766972"/>
    <w:rsid w:val="007827B4"/>
    <w:rsid w:val="007B2482"/>
    <w:rsid w:val="007B5C40"/>
    <w:rsid w:val="007D65CC"/>
    <w:rsid w:val="007E096B"/>
    <w:rsid w:val="007E6528"/>
    <w:rsid w:val="007E6D6E"/>
    <w:rsid w:val="00803474"/>
    <w:rsid w:val="00803CE0"/>
    <w:rsid w:val="00821F83"/>
    <w:rsid w:val="0083048A"/>
    <w:rsid w:val="0084141A"/>
    <w:rsid w:val="00844C60"/>
    <w:rsid w:val="00851E38"/>
    <w:rsid w:val="008C0207"/>
    <w:rsid w:val="008C0917"/>
    <w:rsid w:val="008D616C"/>
    <w:rsid w:val="008E4429"/>
    <w:rsid w:val="008E44DA"/>
    <w:rsid w:val="008F05E5"/>
    <w:rsid w:val="00923749"/>
    <w:rsid w:val="009447A8"/>
    <w:rsid w:val="0095798D"/>
    <w:rsid w:val="009650E1"/>
    <w:rsid w:val="00975E8F"/>
    <w:rsid w:val="0098127D"/>
    <w:rsid w:val="00995EC9"/>
    <w:rsid w:val="009969BD"/>
    <w:rsid w:val="009A1E2C"/>
    <w:rsid w:val="009C08B8"/>
    <w:rsid w:val="009C3DAC"/>
    <w:rsid w:val="009D0D17"/>
    <w:rsid w:val="009E20DA"/>
    <w:rsid w:val="009E2360"/>
    <w:rsid w:val="009F2DF3"/>
    <w:rsid w:val="00A03E51"/>
    <w:rsid w:val="00A218E1"/>
    <w:rsid w:val="00A27E5B"/>
    <w:rsid w:val="00A67596"/>
    <w:rsid w:val="00AB1DED"/>
    <w:rsid w:val="00AB1FEE"/>
    <w:rsid w:val="00AB7F1E"/>
    <w:rsid w:val="00AC33FD"/>
    <w:rsid w:val="00AC4EAB"/>
    <w:rsid w:val="00AE7EC0"/>
    <w:rsid w:val="00AF1CA9"/>
    <w:rsid w:val="00AF40AB"/>
    <w:rsid w:val="00B239E5"/>
    <w:rsid w:val="00B3667F"/>
    <w:rsid w:val="00B564B9"/>
    <w:rsid w:val="00B6429A"/>
    <w:rsid w:val="00B66583"/>
    <w:rsid w:val="00B85DA2"/>
    <w:rsid w:val="00BA5F98"/>
    <w:rsid w:val="00BC427E"/>
    <w:rsid w:val="00BC4879"/>
    <w:rsid w:val="00BE6D52"/>
    <w:rsid w:val="00C36948"/>
    <w:rsid w:val="00CA0D21"/>
    <w:rsid w:val="00CA2C2F"/>
    <w:rsid w:val="00CC2B8B"/>
    <w:rsid w:val="00CD2AAD"/>
    <w:rsid w:val="00CF6A99"/>
    <w:rsid w:val="00D04D9D"/>
    <w:rsid w:val="00D0696F"/>
    <w:rsid w:val="00D171B1"/>
    <w:rsid w:val="00D33922"/>
    <w:rsid w:val="00D37E81"/>
    <w:rsid w:val="00D37EBB"/>
    <w:rsid w:val="00D43257"/>
    <w:rsid w:val="00D525EA"/>
    <w:rsid w:val="00D550FF"/>
    <w:rsid w:val="00D60B93"/>
    <w:rsid w:val="00D62321"/>
    <w:rsid w:val="00D6291F"/>
    <w:rsid w:val="00D80009"/>
    <w:rsid w:val="00D911D3"/>
    <w:rsid w:val="00DD3036"/>
    <w:rsid w:val="00DF5BA9"/>
    <w:rsid w:val="00E204A2"/>
    <w:rsid w:val="00E304C3"/>
    <w:rsid w:val="00E851DA"/>
    <w:rsid w:val="00E91B1C"/>
    <w:rsid w:val="00EA0F40"/>
    <w:rsid w:val="00EB1E7A"/>
    <w:rsid w:val="00EB2546"/>
    <w:rsid w:val="00EC1613"/>
    <w:rsid w:val="00F15D4C"/>
    <w:rsid w:val="00F215F0"/>
    <w:rsid w:val="00F22E67"/>
    <w:rsid w:val="00F416B3"/>
    <w:rsid w:val="00F63152"/>
    <w:rsid w:val="00F64815"/>
    <w:rsid w:val="00F7448A"/>
    <w:rsid w:val="00F8063E"/>
    <w:rsid w:val="00F96D8A"/>
    <w:rsid w:val="00FB75E6"/>
    <w:rsid w:val="00FE09DF"/>
    <w:rsid w:val="00FF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B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4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04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B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A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4C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C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C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C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C6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502D"/>
  </w:style>
  <w:style w:type="paragraph" w:customStyle="1" w:styleId="Default">
    <w:name w:val="Default"/>
    <w:rsid w:val="009E2360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7C666F-47F6-DA41-8FDB-0380DCA84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Wadsworth, Spencer</dc:creator>
  <cp:keywords/>
  <dc:description/>
  <cp:lastModifiedBy>Wadsworth, Spencer G [STAT]</cp:lastModifiedBy>
  <cp:revision>4</cp:revision>
  <cp:lastPrinted>2022-02-11T01:54:00Z</cp:lastPrinted>
  <dcterms:created xsi:type="dcterms:W3CDTF">2022-09-27T21:55:00Z</dcterms:created>
  <dcterms:modified xsi:type="dcterms:W3CDTF">2023-01-31T13:54:00Z</dcterms:modified>
</cp:coreProperties>
</file>